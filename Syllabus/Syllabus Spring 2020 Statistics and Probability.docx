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22285" w14:textId="1A1308E4" w:rsidR="00C71354" w:rsidRDefault="00C71354" w:rsidP="001F796D">
      <w:pPr>
        <w:pStyle w:val="Title"/>
        <w:widowControl w:val="0"/>
        <w:rPr>
          <w:rStyle w:val="Strong"/>
        </w:rPr>
      </w:pPr>
      <w:r w:rsidRPr="00C71354">
        <w:rPr>
          <w:b/>
          <w:bCs/>
          <w:noProof/>
        </w:rPr>
        <mc:AlternateContent>
          <mc:Choice Requires="wps">
            <w:drawing>
              <wp:anchor distT="0" distB="0" distL="114300" distR="114300" simplePos="0" relativeHeight="251659264" behindDoc="0" locked="0" layoutInCell="1" allowOverlap="1" wp14:anchorId="497825E7" wp14:editId="0C9F26E3">
                <wp:simplePos x="0" y="0"/>
                <wp:positionH relativeFrom="column">
                  <wp:posOffset>3041650</wp:posOffset>
                </wp:positionH>
                <wp:positionV relativeFrom="paragraph">
                  <wp:posOffset>190500</wp:posOffset>
                </wp:positionV>
                <wp:extent cx="2858770" cy="306070"/>
                <wp:effectExtent l="0" t="0" r="0" b="0"/>
                <wp:wrapNone/>
                <wp:docPr id="6" name="TextBox 5"/>
                <wp:cNvGraphicFramePr/>
                <a:graphic xmlns:a="http://schemas.openxmlformats.org/drawingml/2006/main">
                  <a:graphicData uri="http://schemas.microsoft.com/office/word/2010/wordprocessingShape">
                    <wps:wsp>
                      <wps:cNvSpPr txBox="1"/>
                      <wps:spPr>
                        <a:xfrm>
                          <a:off x="0" y="0"/>
                          <a:ext cx="2858770" cy="306070"/>
                        </a:xfrm>
                        <a:prstGeom prst="rect">
                          <a:avLst/>
                        </a:prstGeom>
                        <a:noFill/>
                      </wps:spPr>
                      <wps:txbx>
                        <w:txbxContent>
                          <w:p w14:paraId="09B4268B" w14:textId="77777777" w:rsidR="005840A0" w:rsidRPr="00C71354" w:rsidRDefault="005840A0" w:rsidP="00C71354">
                            <w:pPr>
                              <w:pStyle w:val="NormalWeb"/>
                              <w:spacing w:before="0" w:beforeAutospacing="0" w:after="0" w:afterAutospacing="0"/>
                              <w:rPr>
                                <w:sz w:val="24"/>
                                <w:szCs w:val="24"/>
                              </w:rPr>
                            </w:pPr>
                            <w:r w:rsidRPr="00C71354">
                              <w:rPr>
                                <w:rFonts w:ascii="Century Gothic" w:eastAsia="Century Gothic" w:hAnsi="Century Gothic" w:cs="Century Gothic"/>
                                <w:b/>
                                <w:bCs/>
                                <w:smallCaps/>
                                <w:color w:val="A21727"/>
                                <w:spacing w:val="60"/>
                                <w:kern w:val="24"/>
                                <w:sz w:val="24"/>
                                <w:szCs w:val="24"/>
                              </w:rPr>
                              <w:t>Biomedical Informatics</w:t>
                            </w:r>
                          </w:p>
                        </w:txbxContent>
                      </wps:txbx>
                      <wps:bodyPr wrap="square">
                        <a:spAutoFit/>
                      </wps:bodyPr>
                    </wps:wsp>
                  </a:graphicData>
                </a:graphic>
                <wp14:sizeRelH relativeFrom="margin">
                  <wp14:pctWidth>0</wp14:pctWidth>
                </wp14:sizeRelH>
                <wp14:sizeRelV relativeFrom="margin">
                  <wp14:pctHeight>0</wp14:pctHeight>
                </wp14:sizeRelV>
              </wp:anchor>
            </w:drawing>
          </mc:Choice>
          <mc:Fallback>
            <w:pict>
              <v:shapetype w14:anchorId="497825E7" id="_x0000_t202" coordsize="21600,21600" o:spt="202" path="m,l,21600r21600,l21600,xe">
                <v:stroke joinstyle="miter"/>
                <v:path gradientshapeok="t" o:connecttype="rect"/>
              </v:shapetype>
              <v:shape id="TextBox 5" o:spid="_x0000_s1026" type="#_x0000_t202" style="position:absolute;margin-left:239.5pt;margin-top:15pt;width:225.1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" filled="f" stroked="f">
                <v:textbox style="mso-fit-shape-to-text:t">
                  <w:txbxContent>
                    <w:p w14:paraId="09B4268B" w14:textId="77777777" w:rsidR="005840A0" w:rsidRPr="00C71354" w:rsidRDefault="005840A0" w:rsidP="00C71354">
                      <w:pPr>
                        <w:pStyle w:val="NormalWeb"/>
                        <w:spacing w:before="0" w:beforeAutospacing="0" w:after="0" w:afterAutospacing="0"/>
                        <w:rPr>
                          <w:sz w:val="24"/>
                          <w:szCs w:val="24"/>
                        </w:rPr>
                      </w:pPr>
                      <w:r w:rsidRPr="00C71354">
                        <w:rPr>
                          <w:rFonts w:ascii="Century Gothic" w:eastAsia="Century Gothic" w:hAnsi="Century Gothic" w:cs="Century Gothic"/>
                          <w:b/>
                          <w:bCs/>
                          <w:smallCaps/>
                          <w:color w:val="A21727"/>
                          <w:spacing w:val="60"/>
                          <w:kern w:val="24"/>
                          <w:sz w:val="24"/>
                          <w:szCs w:val="24"/>
                        </w:rPr>
                        <w:t>Biomedical Informatics</w:t>
                      </w:r>
                    </w:p>
                  </w:txbxContent>
                </v:textbox>
              </v:shape>
            </w:pict>
          </mc:Fallback>
        </mc:AlternateContent>
      </w:r>
      <w:r>
        <w:rPr>
          <w:noProof/>
        </w:rPr>
        <w:drawing>
          <wp:inline distT="0" distB="0" distL="0" distR="0" wp14:anchorId="195CD442" wp14:editId="0B6E5753">
            <wp:extent cx="2260600" cy="593517"/>
            <wp:effectExtent l="0" t="0" r="6350" b="0"/>
            <wp:docPr id="5" name="Picture 16" descr="U Health_horizontal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U Health_horizontal_cmyk.eps"/>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593" cy="5985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pic:spPr>
                </pic:pic>
              </a:graphicData>
            </a:graphic>
          </wp:inline>
        </w:drawing>
      </w:r>
      <w:r>
        <w:rPr>
          <w:rStyle w:val="Strong"/>
        </w:rPr>
        <w:tab/>
      </w:r>
    </w:p>
    <w:p w14:paraId="57A66009" w14:textId="77777777" w:rsidR="009B6E89" w:rsidRDefault="009B6E89" w:rsidP="001F796D">
      <w:pPr>
        <w:pStyle w:val="Title"/>
        <w:widowControl w:val="0"/>
        <w:rPr>
          <w:rStyle w:val="Strong"/>
        </w:rPr>
      </w:pPr>
    </w:p>
    <w:p w14:paraId="5797B619" w14:textId="22F2E41A" w:rsidR="00D92B07" w:rsidRPr="009B6E89" w:rsidRDefault="00BE21FE" w:rsidP="001F796D">
      <w:pPr>
        <w:pStyle w:val="Title"/>
        <w:widowControl w:val="0"/>
        <w:rPr>
          <w:sz w:val="40"/>
          <w:szCs w:val="40"/>
        </w:rPr>
      </w:pPr>
      <w:r>
        <w:rPr>
          <w:rStyle w:val="Strong"/>
          <w:sz w:val="40"/>
          <w:szCs w:val="40"/>
        </w:rPr>
        <w:t>Probab</w:t>
      </w:r>
      <w:r w:rsidR="008E075F">
        <w:rPr>
          <w:rStyle w:val="Strong"/>
          <w:sz w:val="40"/>
          <w:szCs w:val="40"/>
        </w:rPr>
        <w:t>i</w:t>
      </w:r>
      <w:r>
        <w:rPr>
          <w:rStyle w:val="Strong"/>
          <w:sz w:val="40"/>
          <w:szCs w:val="40"/>
        </w:rPr>
        <w:t>lity and Statistics</w:t>
      </w:r>
      <w:r w:rsidR="00765F8F">
        <w:rPr>
          <w:rStyle w:val="Strong"/>
          <w:sz w:val="40"/>
          <w:szCs w:val="40"/>
        </w:rPr>
        <w:t xml:space="preserve"> for Biomedical Data Science</w:t>
      </w:r>
      <w:r w:rsidR="00C708A0" w:rsidRPr="009B6E89">
        <w:rPr>
          <w:rStyle w:val="Strong"/>
          <w:sz w:val="40"/>
          <w:szCs w:val="40"/>
        </w:rPr>
        <w:t xml:space="preserve"> (BMI </w:t>
      </w:r>
      <w:r w:rsidR="00D22AAA">
        <w:rPr>
          <w:rStyle w:val="Strong"/>
          <w:sz w:val="40"/>
          <w:szCs w:val="40"/>
        </w:rPr>
        <w:t>6106</w:t>
      </w:r>
      <w:r w:rsidR="00C708A0" w:rsidRPr="009B6E89">
        <w:rPr>
          <w:rStyle w:val="Strong"/>
          <w:sz w:val="40"/>
          <w:szCs w:val="40"/>
        </w:rPr>
        <w:t>)</w:t>
      </w:r>
    </w:p>
    <w:p w14:paraId="60580EED" w14:textId="00485835" w:rsidR="00E202A0" w:rsidRPr="001F796D" w:rsidRDefault="009B6E89" w:rsidP="001F796D">
      <w:pPr>
        <w:pStyle w:val="Subtitle"/>
        <w:widowControl w:val="0"/>
        <w:rPr>
          <w:rFonts w:asciiTheme="minorHAnsi" w:hAnsiTheme="minorHAnsi"/>
          <w:b/>
          <w:i w:val="0"/>
          <w:color w:val="000000" w:themeColor="text1"/>
          <w:sz w:val="28"/>
          <w:szCs w:val="28"/>
        </w:rPr>
      </w:pPr>
      <w:r w:rsidRPr="001F796D">
        <w:rPr>
          <w:rFonts w:asciiTheme="minorHAnsi" w:hAnsiTheme="minorHAnsi"/>
          <w:b/>
          <w:i w:val="0"/>
          <w:color w:val="000000" w:themeColor="text1"/>
          <w:sz w:val="28"/>
          <w:szCs w:val="28"/>
        </w:rPr>
        <w:t xml:space="preserve">Spring </w:t>
      </w:r>
      <w:del w:id="0" w:author="Javier Hernandez" w:date="2019-12-18T14:13:00Z">
        <w:r w:rsidRPr="001F796D" w:rsidDel="00FD6489">
          <w:rPr>
            <w:rFonts w:asciiTheme="minorHAnsi" w:hAnsiTheme="minorHAnsi"/>
            <w:b/>
            <w:i w:val="0"/>
            <w:color w:val="000000" w:themeColor="text1"/>
            <w:sz w:val="28"/>
            <w:szCs w:val="28"/>
          </w:rPr>
          <w:delText>201</w:delText>
        </w:r>
        <w:r w:rsidR="007E7651" w:rsidDel="00FD6489">
          <w:rPr>
            <w:rFonts w:asciiTheme="minorHAnsi" w:hAnsiTheme="minorHAnsi"/>
            <w:b/>
            <w:i w:val="0"/>
            <w:color w:val="000000" w:themeColor="text1"/>
            <w:sz w:val="28"/>
            <w:szCs w:val="28"/>
          </w:rPr>
          <w:delText>9</w:delText>
        </w:r>
      </w:del>
      <w:ins w:id="1" w:author="Javier Hernandez" w:date="2019-12-18T14:13:00Z">
        <w:r w:rsidR="00FD6489" w:rsidRPr="001F796D">
          <w:rPr>
            <w:rFonts w:asciiTheme="minorHAnsi" w:hAnsiTheme="minorHAnsi"/>
            <w:b/>
            <w:i w:val="0"/>
            <w:color w:val="000000" w:themeColor="text1"/>
            <w:sz w:val="28"/>
            <w:szCs w:val="28"/>
          </w:rPr>
          <w:t>20</w:t>
        </w:r>
        <w:r w:rsidR="00FD6489">
          <w:rPr>
            <w:rFonts w:asciiTheme="minorHAnsi" w:hAnsiTheme="minorHAnsi"/>
            <w:b/>
            <w:i w:val="0"/>
            <w:color w:val="000000" w:themeColor="text1"/>
            <w:sz w:val="28"/>
            <w:szCs w:val="28"/>
          </w:rPr>
          <w:t>20</w:t>
        </w:r>
      </w:ins>
    </w:p>
    <w:p w14:paraId="4E3B19CF" w14:textId="5F041E40" w:rsidR="003B21AB" w:rsidRDefault="00E202A0" w:rsidP="003B21AB">
      <w:pPr>
        <w:widowControl w:val="0"/>
        <w:spacing w:after="0"/>
      </w:pPr>
      <w:r w:rsidRPr="00B47B6C">
        <w:rPr>
          <w:b/>
          <w:i/>
        </w:rPr>
        <w:t>Time and location</w:t>
      </w:r>
      <w:r>
        <w:t>:</w:t>
      </w:r>
      <w:r w:rsidR="009B6E89">
        <w:t xml:space="preserve"> </w:t>
      </w:r>
      <w:r w:rsidR="003B21AB">
        <w:t xml:space="preserve">Mondays </w:t>
      </w:r>
      <w:r w:rsidR="007E7651">
        <w:t>6:</w:t>
      </w:r>
      <w:del w:id="2" w:author="Javier Hernandez" w:date="2019-12-18T14:20:00Z">
        <w:r w:rsidR="007E7651" w:rsidDel="0063453E">
          <w:delText xml:space="preserve">00 </w:delText>
        </w:r>
      </w:del>
      <w:ins w:id="3" w:author="Javier Hernandez" w:date="2019-12-18T14:20:00Z">
        <w:r w:rsidR="0063453E">
          <w:t>1</w:t>
        </w:r>
        <w:r w:rsidR="0063453E">
          <w:t xml:space="preserve">0 </w:t>
        </w:r>
      </w:ins>
      <w:r w:rsidR="007E7651">
        <w:t>pm – 8:</w:t>
      </w:r>
      <w:del w:id="4" w:author="Javier Hernandez" w:date="2019-12-18T14:20:00Z">
        <w:r w:rsidR="007E7651" w:rsidDel="0063453E">
          <w:delText xml:space="preserve">00 </w:delText>
        </w:r>
      </w:del>
      <w:ins w:id="5" w:author="Javier Hernandez" w:date="2019-12-18T14:20:00Z">
        <w:r w:rsidR="0063453E">
          <w:t>1</w:t>
        </w:r>
        <w:r w:rsidR="0063453E">
          <w:t xml:space="preserve">0 </w:t>
        </w:r>
      </w:ins>
      <w:r w:rsidR="007E7651">
        <w:t>pm and Wednesday 5:</w:t>
      </w:r>
      <w:del w:id="6" w:author="Javier Hernandez" w:date="2019-12-18T14:21:00Z">
        <w:r w:rsidR="007E7651" w:rsidDel="0063453E">
          <w:delText xml:space="preserve">00 </w:delText>
        </w:r>
      </w:del>
      <w:ins w:id="7" w:author="Javier Hernandez" w:date="2019-12-18T14:21:00Z">
        <w:r w:rsidR="0063453E">
          <w:t>1</w:t>
        </w:r>
        <w:r w:rsidR="0063453E">
          <w:t xml:space="preserve">0 </w:t>
        </w:r>
      </w:ins>
      <w:r w:rsidR="007E7651">
        <w:t>pm – 6:</w:t>
      </w:r>
      <w:del w:id="8" w:author="Javier Hernandez" w:date="2019-12-18T14:21:00Z">
        <w:r w:rsidR="007E7651" w:rsidDel="0063453E">
          <w:delText xml:space="preserve">00 </w:delText>
        </w:r>
      </w:del>
      <w:ins w:id="9" w:author="Javier Hernandez" w:date="2019-12-18T14:21:00Z">
        <w:r w:rsidR="0063453E">
          <w:t>1</w:t>
        </w:r>
        <w:r w:rsidR="0063453E">
          <w:t xml:space="preserve">0 </w:t>
        </w:r>
      </w:ins>
      <w:r w:rsidR="007E7651">
        <w:t>pm (DBMI Room 1016)</w:t>
      </w:r>
    </w:p>
    <w:p w14:paraId="567FA457" w14:textId="77777777" w:rsidR="003B21AB" w:rsidRDefault="003B21AB" w:rsidP="001F796D">
      <w:pPr>
        <w:widowControl w:val="0"/>
        <w:spacing w:after="0"/>
      </w:pPr>
    </w:p>
    <w:p w14:paraId="48FA2EAC" w14:textId="49DE1E4A" w:rsidR="0028454B" w:rsidRDefault="009B6E89" w:rsidP="001F796D">
      <w:pPr>
        <w:widowControl w:val="0"/>
        <w:spacing w:after="0"/>
      </w:pPr>
      <w:r>
        <w:t xml:space="preserve">Refer to the </w:t>
      </w:r>
      <w:hyperlink r:id="rId7" w:history="1">
        <w:r w:rsidRPr="009B6E89">
          <w:rPr>
            <w:rStyle w:val="Hyperlink"/>
          </w:rPr>
          <w:t>University’s online schedule</w:t>
        </w:r>
      </w:hyperlink>
      <w:r>
        <w:t xml:space="preserve"> for the meeting time and location for this term.  </w:t>
      </w:r>
      <w:r w:rsidR="00417D53">
        <w:t xml:space="preserve">Lecture </w:t>
      </w:r>
      <w:r>
        <w:t xml:space="preserve">content will be available online </w:t>
      </w:r>
      <w:r w:rsidR="008E075F">
        <w:t xml:space="preserve">using </w:t>
      </w:r>
      <w:ins w:id="10" w:author="Javier Hernandez" w:date="2019-12-18T15:43:00Z">
        <w:r w:rsidR="00B418A5">
          <w:t xml:space="preserve">mostly </w:t>
        </w:r>
      </w:ins>
      <w:r w:rsidR="008E075F">
        <w:t>J</w:t>
      </w:r>
      <w:r w:rsidR="00D70137">
        <w:t>upyter</w:t>
      </w:r>
      <w:r w:rsidR="008E075F">
        <w:t xml:space="preserve"> notebooks </w:t>
      </w:r>
      <w:r>
        <w:t xml:space="preserve">and </w:t>
      </w:r>
      <w:ins w:id="11" w:author="Javier Hernandez" w:date="2019-12-18T15:43:00Z">
        <w:r w:rsidR="00B418A5">
          <w:t>no</w:t>
        </w:r>
        <w:r w:rsidR="003A6039">
          <w:t xml:space="preserve">tifications will be posted on </w:t>
        </w:r>
      </w:ins>
      <w:r w:rsidR="00964252">
        <w:t xml:space="preserve">Canvas, </w:t>
      </w:r>
      <w:r>
        <w:t xml:space="preserve">the class will meet for hands-on activities </w:t>
      </w:r>
      <w:r w:rsidR="001878D1">
        <w:t xml:space="preserve">twice </w:t>
      </w:r>
      <w:r>
        <w:t>a week for</w:t>
      </w:r>
      <w:r w:rsidR="008E075F">
        <w:t xml:space="preserve"> </w:t>
      </w:r>
      <w:r w:rsidR="001878D1">
        <w:t xml:space="preserve">a total of three </w:t>
      </w:r>
      <w:r w:rsidR="008E075F">
        <w:t>hours</w:t>
      </w:r>
      <w:r>
        <w:t>.</w:t>
      </w:r>
    </w:p>
    <w:p w14:paraId="06E67896" w14:textId="05E70667" w:rsidR="0028454B" w:rsidRPr="00232E5F" w:rsidRDefault="0028454B" w:rsidP="0028454B">
      <w:pPr>
        <w:widowControl w:val="0"/>
        <w:spacing w:after="0"/>
        <w:rPr>
          <w:u w:val="single"/>
        </w:rPr>
      </w:pPr>
      <w:r w:rsidRPr="00EF443A">
        <w:rPr>
          <w:b/>
          <w:i/>
        </w:rPr>
        <w:t>Resources</w:t>
      </w:r>
      <w:r>
        <w:t xml:space="preserve">: to access Canvas, the University’s online class resource, navigate to here: </w:t>
      </w:r>
      <w:hyperlink r:id="rId8" w:history="1">
        <w:r w:rsidRPr="00EF443A">
          <w:rPr>
            <w:rStyle w:val="Hyperlink"/>
          </w:rPr>
          <w:t>https://utah.instructure.com/</w:t>
        </w:r>
      </w:hyperlink>
      <w:r w:rsidR="002911B7">
        <w:rPr>
          <w:rStyle w:val="Hyperlink"/>
        </w:rPr>
        <w:t xml:space="preserve"> </w:t>
      </w:r>
      <w:r w:rsidR="002911B7" w:rsidRPr="0042534D">
        <w:rPr>
          <w:rStyle w:val="Hyperlink"/>
          <w:u w:val="none"/>
        </w:rPr>
        <w:t>Each student will need access to a laptop for in-class hands-on activities</w:t>
      </w:r>
      <w:r w:rsidR="0042534D" w:rsidRPr="0042534D">
        <w:rPr>
          <w:rStyle w:val="Hyperlink"/>
          <w:u w:val="none"/>
        </w:rPr>
        <w:t>.</w:t>
      </w:r>
    </w:p>
    <w:p w14:paraId="0196981A" w14:textId="7E0028C7" w:rsidR="001F796D" w:rsidRDefault="00E202A0" w:rsidP="001F796D">
      <w:pPr>
        <w:widowControl w:val="0"/>
        <w:spacing w:after="0"/>
      </w:pPr>
      <w:r w:rsidRPr="00B47B6C">
        <w:rPr>
          <w:b/>
          <w:i/>
        </w:rPr>
        <w:t>Class numbers</w:t>
      </w:r>
      <w:r w:rsidR="00232E5F" w:rsidRPr="00B47B6C">
        <w:rPr>
          <w:b/>
          <w:i/>
        </w:rPr>
        <w:t xml:space="preserve"> and Credit Hours</w:t>
      </w:r>
      <w:r>
        <w:t xml:space="preserve">: </w:t>
      </w:r>
      <w:r w:rsidR="002031F8">
        <w:t xml:space="preserve"> </w:t>
      </w:r>
      <w:r w:rsidR="009B6E89">
        <w:t>Not-for-</w:t>
      </w:r>
      <w:r>
        <w:t xml:space="preserve">credit distance-education class: BMI </w:t>
      </w:r>
      <w:r w:rsidR="00D22AAA">
        <w:t>6106</w:t>
      </w:r>
      <w:r>
        <w:t xml:space="preserve">. </w:t>
      </w:r>
      <w:r w:rsidR="009B6E89">
        <w:t xml:space="preserve">For-credit class BMI </w:t>
      </w:r>
      <w:r w:rsidR="00D22AAA">
        <w:t xml:space="preserve">6106 </w:t>
      </w:r>
      <w:r w:rsidR="009B6E89">
        <w:t>(</w:t>
      </w:r>
      <w:r w:rsidR="00CC383C">
        <w:t>3</w:t>
      </w:r>
      <w:r w:rsidR="009B6E89">
        <w:t xml:space="preserve"> credit hours).</w:t>
      </w:r>
      <w:r w:rsidR="009B6E89">
        <w:tab/>
      </w:r>
      <w:r>
        <w:t xml:space="preserve"> </w:t>
      </w:r>
    </w:p>
    <w:p w14:paraId="35580041" w14:textId="5CE55F36" w:rsidR="00232E5F" w:rsidRDefault="00232E5F" w:rsidP="001F796D">
      <w:pPr>
        <w:widowControl w:val="0"/>
        <w:spacing w:after="0"/>
      </w:pPr>
      <w:r w:rsidRPr="00B47B6C">
        <w:rPr>
          <w:b/>
          <w:i/>
        </w:rPr>
        <w:t>Prerequisites</w:t>
      </w:r>
      <w:r w:rsidRPr="00EF443A">
        <w:t>:</w:t>
      </w:r>
      <w:r w:rsidRPr="00232E5F">
        <w:t xml:space="preserve"> </w:t>
      </w:r>
      <w:r w:rsidR="003F4877">
        <w:t xml:space="preserve">Undergraduate level introduction to statistics course and </w:t>
      </w:r>
      <w:r w:rsidRPr="00232E5F">
        <w:t xml:space="preserve">BMI </w:t>
      </w:r>
      <w:r>
        <w:t>Introduction to Programming (Python) or permission of the instructors.</w:t>
      </w:r>
    </w:p>
    <w:p w14:paraId="35795DD7" w14:textId="6E71B5BE" w:rsidR="00E202A0" w:rsidRDefault="009B6E89" w:rsidP="001F796D">
      <w:pPr>
        <w:widowControl w:val="0"/>
        <w:spacing w:after="0"/>
      </w:pPr>
      <w:r w:rsidRPr="00B47B6C">
        <w:rPr>
          <w:b/>
          <w:i/>
        </w:rPr>
        <w:t>Faculty</w:t>
      </w:r>
      <w:r w:rsidR="00E202A0">
        <w:t>:</w:t>
      </w:r>
      <w:r>
        <w:t xml:space="preserve"> </w:t>
      </w:r>
      <w:r w:rsidR="008E075F">
        <w:t>Edgar Javier Hernandez</w:t>
      </w:r>
      <w:r w:rsidR="00E202A0">
        <w:t>, PhD</w:t>
      </w:r>
      <w:r>
        <w:t>,</w:t>
      </w:r>
      <w:r w:rsidR="00E202A0">
        <w:t xml:space="preserve"> </w:t>
      </w:r>
      <w:hyperlink r:id="rId9" w:history="1">
        <w:r w:rsidR="008E075F" w:rsidRPr="000F7969">
          <w:rPr>
            <w:rStyle w:val="Hyperlink"/>
          </w:rPr>
          <w:t>edgarjavi@gmail.com</w:t>
        </w:r>
      </w:hyperlink>
      <w:r w:rsidR="008E075F">
        <w:t xml:space="preserve"> </w:t>
      </w:r>
      <w:r w:rsidR="00E202A0">
        <w:t>(University of Utah</w:t>
      </w:r>
      <w:r w:rsidR="008E075F">
        <w:t>).</w:t>
      </w:r>
    </w:p>
    <w:p w14:paraId="03F957DA" w14:textId="3994EA9D" w:rsidR="008348DD" w:rsidRPr="0028382A" w:rsidRDefault="00D22AAA" w:rsidP="001F796D">
      <w:pPr>
        <w:widowControl w:val="0"/>
        <w:spacing w:after="0"/>
      </w:pPr>
      <w:r w:rsidRPr="0028382A">
        <w:rPr>
          <w:b/>
          <w:i/>
        </w:rPr>
        <w:t>TA:</w:t>
      </w:r>
      <w:r>
        <w:rPr>
          <w:b/>
        </w:rPr>
        <w:t xml:space="preserve"> </w:t>
      </w:r>
      <w:del w:id="12" w:author="Javier Hernandez" w:date="2019-12-18T15:44:00Z">
        <w:r w:rsidR="00EE294B" w:rsidDel="003A6039">
          <w:delText>Yucheng Yang</w:delText>
        </w:r>
      </w:del>
      <w:ins w:id="13" w:author="Javier Hernandez" w:date="2019-12-18T15:44:00Z">
        <w:r w:rsidR="003A6039">
          <w:t>Andrew Miller</w:t>
        </w:r>
      </w:ins>
      <w:r w:rsidR="00EE294B">
        <w:t xml:space="preserve"> (</w:t>
      </w:r>
      <w:ins w:id="14" w:author="Javier Hernandez" w:date="2019-12-18T15:45:00Z">
        <w:r w:rsidR="003A6039" w:rsidRPr="003A6039">
          <w:t>Andrew.C.Miller@utah.edu</w:t>
        </w:r>
      </w:ins>
      <w:del w:id="15" w:author="Javier Hernandez" w:date="2019-12-18T15:45:00Z">
        <w:r w:rsidR="00EE294B" w:rsidRPr="00EE294B" w:rsidDel="003A6039">
          <w:delText>dominate0704@gmail.com</w:delText>
        </w:r>
      </w:del>
      <w:r w:rsidR="00EE294B">
        <w:t>)</w:t>
      </w:r>
    </w:p>
    <w:p w14:paraId="0937B17D" w14:textId="036E4A87" w:rsidR="008348DD" w:rsidRDefault="008348DD" w:rsidP="001F796D">
      <w:pPr>
        <w:widowControl w:val="0"/>
        <w:spacing w:after="0"/>
      </w:pPr>
      <w:r w:rsidRPr="00705FD2">
        <w:rPr>
          <w:b/>
          <w:i/>
        </w:rPr>
        <w:t>Text Books:</w:t>
      </w:r>
      <w:r>
        <w:t xml:space="preserve"> </w:t>
      </w:r>
      <w:r w:rsidR="007515ED">
        <w:t>Introduction to Probability and Statistics Using R (2010</w:t>
      </w:r>
      <w:r w:rsidR="009B6DFC">
        <w:t xml:space="preserve"> - </w:t>
      </w:r>
      <w:hyperlink r:id="rId10" w:history="1">
        <w:r w:rsidR="009B6DFC" w:rsidRPr="004A3018">
          <w:rPr>
            <w:rStyle w:val="Hyperlink"/>
          </w:rPr>
          <w:t>https://cran.r-project.org/web/packages/IPSUR/vignettes/IPSUR.pdf</w:t>
        </w:r>
      </w:hyperlink>
      <w:r w:rsidR="009B6DFC">
        <w:t xml:space="preserve"> </w:t>
      </w:r>
      <w:r w:rsidR="007515ED">
        <w:t xml:space="preserve">), Kerns, Jay.  </w:t>
      </w:r>
      <w:r>
        <w:t>and Think Bayes</w:t>
      </w:r>
      <w:r w:rsidR="0084770B">
        <w:t xml:space="preserve"> (2012</w:t>
      </w:r>
      <w:r w:rsidR="009B6DFC">
        <w:t xml:space="preserve"> - </w:t>
      </w:r>
      <w:r w:rsidR="009B6DFC" w:rsidRPr="009B6DFC">
        <w:t>http://www.greenteapress.com/thinkbayes/thinkbayes.pdf</w:t>
      </w:r>
      <w:r w:rsidR="0084770B">
        <w:t>), Downey, Allen.</w:t>
      </w:r>
      <w:r>
        <w:t xml:space="preserve"> (both freely available online).</w:t>
      </w:r>
      <w:r w:rsidR="00037CC5">
        <w:t xml:space="preserve"> Also a suggested text book is Think Stats: Exploratory Data Analysis in Python (2014 - </w:t>
      </w:r>
      <w:hyperlink r:id="rId11" w:history="1">
        <w:r w:rsidR="00037CC5" w:rsidRPr="004A3018">
          <w:rPr>
            <w:rStyle w:val="Hyperlink"/>
          </w:rPr>
          <w:t>http://greenteapress.com/thinkstats2/thinkstats2.pdf</w:t>
        </w:r>
      </w:hyperlink>
      <w:r w:rsidR="00037CC5">
        <w:t xml:space="preserve"> ) Downey, Allen.</w:t>
      </w:r>
    </w:p>
    <w:p w14:paraId="72527279" w14:textId="77777777" w:rsidR="001F796D" w:rsidRDefault="001F796D" w:rsidP="001F796D">
      <w:pPr>
        <w:widowControl w:val="0"/>
        <w:spacing w:after="0"/>
      </w:pPr>
    </w:p>
    <w:p w14:paraId="0C11C48B" w14:textId="77777777" w:rsidR="00E202A0" w:rsidRPr="001F796D" w:rsidRDefault="00E202A0" w:rsidP="001F796D">
      <w:pPr>
        <w:pStyle w:val="Heading1"/>
        <w:widowControl w:val="0"/>
        <w:spacing w:before="0"/>
        <w:rPr>
          <w:rFonts w:asciiTheme="minorHAnsi" w:hAnsiTheme="minorHAnsi"/>
          <w:color w:val="000000" w:themeColor="text1"/>
        </w:rPr>
      </w:pPr>
      <w:r w:rsidRPr="001F796D">
        <w:rPr>
          <w:rFonts w:asciiTheme="minorHAnsi" w:hAnsiTheme="minorHAnsi"/>
          <w:color w:val="000000" w:themeColor="text1"/>
        </w:rPr>
        <w:t>Description of the course:</w:t>
      </w:r>
    </w:p>
    <w:p w14:paraId="4C9E800B" w14:textId="2D8D8BE3" w:rsidR="00FA5F34" w:rsidRDefault="00E202A0" w:rsidP="001F796D">
      <w:pPr>
        <w:widowControl w:val="0"/>
      </w:pPr>
      <w:r>
        <w:t xml:space="preserve">This course </w:t>
      </w:r>
      <w:r w:rsidR="00FA5F34">
        <w:t xml:space="preserve">offers an introduction to an extensive array of methods for mathematical </w:t>
      </w:r>
      <w:r w:rsidR="00417D53">
        <w:t xml:space="preserve">biomedical </w:t>
      </w:r>
      <w:r w:rsidR="00FA5F34">
        <w:t>data analysis</w:t>
      </w:r>
      <w:r w:rsidR="009428FB">
        <w:t xml:space="preserve"> with emphasis on three major topics (probability analysis, statistical inference, and </w:t>
      </w:r>
      <w:r w:rsidR="00D258D7">
        <w:t>the basic concepts of statistical pattern recognition through machine learning)</w:t>
      </w:r>
      <w:r w:rsidR="00131044">
        <w:t>, with a clear</w:t>
      </w:r>
      <w:r w:rsidR="00D258D7">
        <w:t xml:space="preserve"> emphasis </w:t>
      </w:r>
      <w:r w:rsidR="00417D53">
        <w:t xml:space="preserve">on </w:t>
      </w:r>
      <w:r w:rsidR="00D258D7">
        <w:t xml:space="preserve">the biomedical field. </w:t>
      </w:r>
      <w:r w:rsidR="00417D53">
        <w:t>W</w:t>
      </w:r>
      <w:r w:rsidR="007B3774">
        <w:t>e will</w:t>
      </w:r>
      <w:r w:rsidR="00FA5F34">
        <w:t xml:space="preserve"> cover basic probability concepts</w:t>
      </w:r>
      <w:r w:rsidR="00632E1D">
        <w:t xml:space="preserve"> such as recognizing the importance of the analysis of random events in real life applications</w:t>
      </w:r>
      <w:r w:rsidR="00417D53">
        <w:t xml:space="preserve"> </w:t>
      </w:r>
      <w:r w:rsidR="00632E1D">
        <w:t xml:space="preserve">using </w:t>
      </w:r>
      <w:r w:rsidR="00417D53">
        <w:t xml:space="preserve">probability </w:t>
      </w:r>
      <w:r w:rsidR="009428FB">
        <w:t>axioms and rules.</w:t>
      </w:r>
      <w:r w:rsidR="00632E1D">
        <w:t xml:space="preserve"> </w:t>
      </w:r>
      <w:r w:rsidR="00D258D7">
        <w:t xml:space="preserve">This course will present descriptive and inferential data methods for predictive analysis on samples and populations.  </w:t>
      </w:r>
      <w:r w:rsidR="00D258D7" w:rsidRPr="001F796D">
        <w:rPr>
          <w:color w:val="000000" w:themeColor="text1"/>
        </w:rPr>
        <w:t>Th</w:t>
      </w:r>
      <w:r w:rsidR="00D258D7">
        <w:rPr>
          <w:color w:val="000000" w:themeColor="text1"/>
        </w:rPr>
        <w:t xml:space="preserve">is introductory course lays the foundation for more advance classes offered at the Biomedical Informatics Department. </w:t>
      </w:r>
      <w:r w:rsidR="00131044">
        <w:rPr>
          <w:color w:val="000000" w:themeColor="text1"/>
        </w:rPr>
        <w:t xml:space="preserve">As an additional component of this class will be the extensive use of </w:t>
      </w:r>
      <w:r w:rsidR="00B95E6D">
        <w:rPr>
          <w:color w:val="000000" w:themeColor="text1"/>
        </w:rPr>
        <w:t xml:space="preserve">the statistical software </w:t>
      </w:r>
      <w:r w:rsidR="00131044">
        <w:rPr>
          <w:color w:val="000000" w:themeColor="text1"/>
        </w:rPr>
        <w:t>R</w:t>
      </w:r>
      <w:r w:rsidR="00417D53">
        <w:rPr>
          <w:color w:val="000000" w:themeColor="text1"/>
        </w:rPr>
        <w:t xml:space="preserve">, </w:t>
      </w:r>
      <w:r w:rsidR="00B95E6D">
        <w:rPr>
          <w:color w:val="000000" w:themeColor="text1"/>
        </w:rPr>
        <w:t>which is one of the most used statistical packages</w:t>
      </w:r>
      <w:r w:rsidR="0064360C">
        <w:rPr>
          <w:color w:val="000000" w:themeColor="text1"/>
        </w:rPr>
        <w:t xml:space="preserve"> in </w:t>
      </w:r>
      <w:r w:rsidR="00417D53">
        <w:rPr>
          <w:color w:val="000000" w:themeColor="text1"/>
        </w:rPr>
        <w:t>many disciplines</w:t>
      </w:r>
      <w:r w:rsidR="0064360C">
        <w:rPr>
          <w:color w:val="000000" w:themeColor="text1"/>
        </w:rPr>
        <w:t>.</w:t>
      </w:r>
      <w:r w:rsidR="00B95E6D">
        <w:rPr>
          <w:color w:val="000000" w:themeColor="text1"/>
        </w:rPr>
        <w:t xml:space="preserve"> </w:t>
      </w:r>
    </w:p>
    <w:p w14:paraId="46CE7193" w14:textId="2927B660" w:rsidR="00E202A0" w:rsidRPr="001F796D" w:rsidRDefault="001F796D" w:rsidP="001F796D">
      <w:pPr>
        <w:pStyle w:val="Heading1"/>
        <w:widowControl w:val="0"/>
        <w:spacing w:before="0"/>
        <w:rPr>
          <w:rFonts w:asciiTheme="minorHAnsi" w:hAnsiTheme="minorHAnsi"/>
          <w:color w:val="000000" w:themeColor="text1"/>
        </w:rPr>
      </w:pPr>
      <w:r>
        <w:rPr>
          <w:rFonts w:asciiTheme="minorHAnsi" w:hAnsiTheme="minorHAnsi"/>
          <w:color w:val="000000" w:themeColor="text1"/>
        </w:rPr>
        <w:lastRenderedPageBreak/>
        <w:t xml:space="preserve">Learning </w:t>
      </w:r>
      <w:r w:rsidR="00E202A0" w:rsidRPr="001F796D">
        <w:rPr>
          <w:rFonts w:asciiTheme="minorHAnsi" w:hAnsiTheme="minorHAnsi"/>
          <w:color w:val="000000" w:themeColor="text1"/>
        </w:rPr>
        <w:t>Objectives:</w:t>
      </w:r>
    </w:p>
    <w:p w14:paraId="1186D046" w14:textId="392DD923" w:rsidR="0064360C" w:rsidRDefault="0064360C" w:rsidP="00153D38">
      <w:pPr>
        <w:pStyle w:val="ListParagraph"/>
        <w:widowControl w:val="0"/>
        <w:numPr>
          <w:ilvl w:val="0"/>
          <w:numId w:val="4"/>
        </w:numPr>
        <w:ind w:left="360"/>
      </w:pPr>
      <w:r>
        <w:t>By the end of this course, you will understand bas</w:t>
      </w:r>
      <w:r w:rsidR="00640FD6">
        <w:t xml:space="preserve">ic probability concepts, use probability rules, distinguish between discrete and </w:t>
      </w:r>
      <w:r w:rsidR="00AF2559">
        <w:t xml:space="preserve">continuous </w:t>
      </w:r>
      <w:r w:rsidR="00640FD6">
        <w:t>variables and the methods for their analysis, and solve problems related to random events.</w:t>
      </w:r>
    </w:p>
    <w:p w14:paraId="40B5FB76" w14:textId="089CFFF7" w:rsidR="00640FD6" w:rsidRDefault="00640FD6" w:rsidP="00153D38">
      <w:pPr>
        <w:pStyle w:val="ListParagraph"/>
        <w:widowControl w:val="0"/>
        <w:numPr>
          <w:ilvl w:val="0"/>
          <w:numId w:val="4"/>
        </w:numPr>
        <w:ind w:left="360"/>
      </w:pPr>
      <w:r>
        <w:t xml:space="preserve">By the end of the course, you will </w:t>
      </w:r>
      <w:r w:rsidR="00417D53">
        <w:t xml:space="preserve">be able to describe </w:t>
      </w:r>
      <w:r>
        <w:t xml:space="preserve">the main methods for data exploration and analysis. You will use descriptive statistics to understand the nature of your data, and you will use hypothesis testing to predict the behavior of variables from samples and populations. </w:t>
      </w:r>
    </w:p>
    <w:p w14:paraId="0C20E89A" w14:textId="2EEFE11E" w:rsidR="000B486F" w:rsidRDefault="00417D53" w:rsidP="00153D38">
      <w:pPr>
        <w:pStyle w:val="ListParagraph"/>
        <w:widowControl w:val="0"/>
        <w:numPr>
          <w:ilvl w:val="0"/>
          <w:numId w:val="4"/>
        </w:numPr>
        <w:ind w:left="360"/>
      </w:pPr>
      <w:r>
        <w:t>By the end of the course, you will understand the</w:t>
      </w:r>
      <w:r w:rsidR="00640FD6">
        <w:t xml:space="preserve"> concepts of machine </w:t>
      </w:r>
      <w:r w:rsidR="00037CC5">
        <w:t xml:space="preserve">learning </w:t>
      </w:r>
      <w:r w:rsidR="00640FD6">
        <w:t>and pattern recognition</w:t>
      </w:r>
      <w:r>
        <w:t>,</w:t>
      </w:r>
      <w:r w:rsidR="00640FD6">
        <w:t xml:space="preserve"> such </w:t>
      </w:r>
      <w:r>
        <w:t xml:space="preserve">as cluster </w:t>
      </w:r>
      <w:r w:rsidR="00640FD6">
        <w:t xml:space="preserve">recognition, data classification, </w:t>
      </w:r>
      <w:r w:rsidR="000B486F">
        <w:t>dimensionality reduction</w:t>
      </w:r>
      <w:r>
        <w:t>,</w:t>
      </w:r>
      <w:r w:rsidR="000B486F">
        <w:t xml:space="preserve"> and temporal patterns.</w:t>
      </w:r>
    </w:p>
    <w:p w14:paraId="5C36F87E" w14:textId="439C07BA" w:rsidR="00640FD6" w:rsidRDefault="000B486F" w:rsidP="00153D38">
      <w:pPr>
        <w:pStyle w:val="ListParagraph"/>
        <w:widowControl w:val="0"/>
        <w:numPr>
          <w:ilvl w:val="0"/>
          <w:numId w:val="4"/>
        </w:numPr>
        <w:ind w:left="360"/>
      </w:pPr>
      <w:r>
        <w:t xml:space="preserve">By the end of the course, you will have experience with of the most widely use statistical software in </w:t>
      </w:r>
      <w:r w:rsidR="00AF2559">
        <w:t xml:space="preserve">the </w:t>
      </w:r>
      <w:r>
        <w:t>sciences, R. You will be able to use many of the statistical and graphical packages available for this software.</w:t>
      </w:r>
    </w:p>
    <w:p w14:paraId="78E7E5B2" w14:textId="610AAD12" w:rsidR="00E202A0" w:rsidRDefault="00153D38" w:rsidP="00EF443A">
      <w:pPr>
        <w:keepNext/>
      </w:pPr>
      <w:r>
        <w:t>The skills we will be focusing on include</w:t>
      </w:r>
      <w:r w:rsidR="00E202A0">
        <w:t>:</w:t>
      </w:r>
    </w:p>
    <w:p w14:paraId="7363E0F0" w14:textId="72BC90CF" w:rsidR="00E202A0" w:rsidRDefault="00417D53" w:rsidP="000B486F">
      <w:pPr>
        <w:pStyle w:val="ListParagraph"/>
        <w:keepNext/>
        <w:numPr>
          <w:ilvl w:val="0"/>
          <w:numId w:val="3"/>
        </w:numPr>
      </w:pPr>
      <w:r>
        <w:t xml:space="preserve">Identifying </w:t>
      </w:r>
      <w:r w:rsidR="00E202A0">
        <w:t>and explain</w:t>
      </w:r>
      <w:r>
        <w:t>ing</w:t>
      </w:r>
      <w:r w:rsidR="00E202A0">
        <w:t xml:space="preserve"> the characteristics of </w:t>
      </w:r>
      <w:r w:rsidR="000B486F">
        <w:t>discrete and continuous variables</w:t>
      </w:r>
      <w:r w:rsidR="00E202A0">
        <w:t xml:space="preserve">. </w:t>
      </w:r>
    </w:p>
    <w:p w14:paraId="59B93A04" w14:textId="470C43B8" w:rsidR="00E202A0" w:rsidRDefault="00417D53" w:rsidP="00EF443A">
      <w:pPr>
        <w:pStyle w:val="ListParagraph"/>
        <w:keepNext/>
        <w:numPr>
          <w:ilvl w:val="0"/>
          <w:numId w:val="3"/>
        </w:numPr>
      </w:pPr>
      <w:r>
        <w:t xml:space="preserve">Distinguishing </w:t>
      </w:r>
      <w:r w:rsidR="00E202A0">
        <w:t xml:space="preserve">the various methods used to </w:t>
      </w:r>
      <w:r w:rsidR="000B486F">
        <w:t xml:space="preserve">predict random </w:t>
      </w:r>
      <w:r w:rsidR="00B66735">
        <w:t>events.</w:t>
      </w:r>
      <w:r w:rsidR="00E202A0">
        <w:t xml:space="preserve"> </w:t>
      </w:r>
    </w:p>
    <w:p w14:paraId="31F39BC6" w14:textId="3C8EC0B0" w:rsidR="00E202A0" w:rsidRDefault="00417D53" w:rsidP="00EF443A">
      <w:pPr>
        <w:pStyle w:val="ListParagraph"/>
        <w:keepNext/>
        <w:numPr>
          <w:ilvl w:val="0"/>
          <w:numId w:val="3"/>
        </w:numPr>
      </w:pPr>
      <w:r>
        <w:t xml:space="preserve">Comparing </w:t>
      </w:r>
      <w:r w:rsidR="000B486F">
        <w:t>inferential statistical methods</w:t>
      </w:r>
      <w:r w:rsidR="00E202A0">
        <w:t xml:space="preserve">, existing tools, and terminological resources. </w:t>
      </w:r>
    </w:p>
    <w:p w14:paraId="69ABB91E" w14:textId="0301CDB8" w:rsidR="00E202A0" w:rsidRDefault="00AF2559" w:rsidP="00EF443A">
      <w:pPr>
        <w:pStyle w:val="ListParagraph"/>
        <w:keepNext/>
        <w:numPr>
          <w:ilvl w:val="0"/>
          <w:numId w:val="3"/>
        </w:numPr>
      </w:pPr>
      <w:r>
        <w:t>Proposing</w:t>
      </w:r>
      <w:r w:rsidR="00417D53">
        <w:t xml:space="preserve"> </w:t>
      </w:r>
      <w:r w:rsidR="00E202A0">
        <w:t xml:space="preserve">adequate </w:t>
      </w:r>
      <w:r w:rsidR="000B486F">
        <w:t xml:space="preserve">statistical </w:t>
      </w:r>
      <w:r w:rsidR="00E202A0">
        <w:t xml:space="preserve">methods </w:t>
      </w:r>
      <w:r w:rsidR="000B486F">
        <w:t xml:space="preserve">for </w:t>
      </w:r>
      <w:r w:rsidR="00E202A0">
        <w:t xml:space="preserve">specific </w:t>
      </w:r>
      <w:r w:rsidR="000B486F">
        <w:t>clinical cases</w:t>
      </w:r>
      <w:r w:rsidR="00E202A0">
        <w:t xml:space="preserve">. </w:t>
      </w:r>
    </w:p>
    <w:p w14:paraId="7325FE7C" w14:textId="77F4D8A6" w:rsidR="000B486F" w:rsidRDefault="000B486F" w:rsidP="00EF443A">
      <w:pPr>
        <w:pStyle w:val="ListParagraph"/>
        <w:keepNext/>
        <w:numPr>
          <w:ilvl w:val="0"/>
          <w:numId w:val="3"/>
        </w:numPr>
      </w:pPr>
      <w:r>
        <w:t>Programming</w:t>
      </w:r>
      <w:r w:rsidR="008E11DF">
        <w:t xml:space="preserve"> </w:t>
      </w:r>
      <w:r>
        <w:t>statistical analysis</w:t>
      </w:r>
      <w:r w:rsidR="008E11DF">
        <w:t xml:space="preserve"> with R</w:t>
      </w:r>
    </w:p>
    <w:p w14:paraId="3FFB1AED" w14:textId="145F5613" w:rsidR="00B47B6C" w:rsidRPr="00711A73" w:rsidRDefault="000B486F" w:rsidP="00153D38">
      <w:pPr>
        <w:pStyle w:val="Heading1"/>
        <w:widowControl w:val="0"/>
        <w:spacing w:before="0"/>
        <w:rPr>
          <w:rFonts w:asciiTheme="minorHAnsi" w:hAnsiTheme="minorHAnsi"/>
          <w:color w:val="auto"/>
        </w:rPr>
      </w:pPr>
      <w:r w:rsidRPr="00711A73">
        <w:rPr>
          <w:rFonts w:asciiTheme="minorHAnsi" w:hAnsiTheme="minorHAnsi"/>
          <w:color w:val="auto"/>
        </w:rPr>
        <w:t>ADA S</w:t>
      </w:r>
      <w:r w:rsidR="00B47B6C" w:rsidRPr="00711A73">
        <w:rPr>
          <w:rFonts w:asciiTheme="minorHAnsi" w:hAnsiTheme="minorHAnsi"/>
          <w:color w:val="auto"/>
        </w:rPr>
        <w:t>tatement</w:t>
      </w:r>
    </w:p>
    <w:p w14:paraId="28FC308B" w14:textId="0DB275B6" w:rsidR="00B47B6C" w:rsidRDefault="00B47B6C" w:rsidP="00B47B6C">
      <w:r w:rsidRPr="00B47B6C">
        <w:t xml:space="preserve">The University of Utah seeks to provide equal access to its programs, services and activities for people with disabilities.  If you will need accommodations in the class, reasonable prior notice needs to be given to the Center for Disability Services, 162 </w:t>
      </w:r>
      <w:proofErr w:type="spellStart"/>
      <w:r w:rsidR="005839DF">
        <w:t>Olpin</w:t>
      </w:r>
      <w:proofErr w:type="spellEnd"/>
      <w:r w:rsidR="005839DF">
        <w:t xml:space="preserve"> Union Building; phone:</w:t>
      </w:r>
      <w:r w:rsidRPr="00B47B6C">
        <w:t xml:space="preserve"> 581-5020 (V/TDD)</w:t>
      </w:r>
      <w:r w:rsidR="005839DF">
        <w:t xml:space="preserve">; email: </w:t>
      </w:r>
      <w:hyperlink r:id="rId12" w:history="1">
        <w:r w:rsidR="005839DF" w:rsidRPr="005839DF">
          <w:rPr>
            <w:rStyle w:val="Hyperlink"/>
          </w:rPr>
          <w:t>info@disability.utah.edu</w:t>
        </w:r>
      </w:hyperlink>
      <w:r w:rsidR="005839DF">
        <w:t xml:space="preserve">; URL: </w:t>
      </w:r>
      <w:hyperlink r:id="rId13" w:history="1">
        <w:r w:rsidR="005839DF" w:rsidRPr="003E4A5D">
          <w:rPr>
            <w:rStyle w:val="Hyperlink"/>
          </w:rPr>
          <w:t>http://disability.utah.edu/</w:t>
        </w:r>
      </w:hyperlink>
      <w:r w:rsidR="005839DF">
        <w:t>.</w:t>
      </w:r>
      <w:r w:rsidRPr="00B47B6C">
        <w:t xml:space="preserve"> CDS will work with you and the instructor to make arrangements for accommodations.  All written information in this course can be made available in alternative format with prior notification to the Center for Disability Services.</w:t>
      </w:r>
    </w:p>
    <w:p w14:paraId="77BD563A" w14:textId="1F44CBF8" w:rsidR="00B47B6C" w:rsidRDefault="00B47B6C" w:rsidP="00153D38">
      <w:pPr>
        <w:pStyle w:val="Heading1"/>
        <w:widowControl w:val="0"/>
        <w:spacing w:before="0"/>
        <w:rPr>
          <w:rFonts w:asciiTheme="minorHAnsi" w:hAnsiTheme="minorHAnsi"/>
          <w:color w:val="000000" w:themeColor="text1"/>
        </w:rPr>
      </w:pPr>
      <w:r>
        <w:rPr>
          <w:rFonts w:asciiTheme="minorHAnsi" w:hAnsiTheme="minorHAnsi"/>
          <w:color w:val="000000" w:themeColor="text1"/>
        </w:rPr>
        <w:t>Departmental Teaching Philosophy</w:t>
      </w:r>
    </w:p>
    <w:p w14:paraId="216D9648" w14:textId="2862845A" w:rsidR="00B47B6C" w:rsidRPr="00B47B6C" w:rsidRDefault="00B47B6C" w:rsidP="00B47B6C">
      <w:r w:rsidRPr="00B47B6C">
        <w:rPr>
          <w:i/>
        </w:rPr>
        <w:t>Biomedical Informatics</w:t>
      </w:r>
      <w:r>
        <w:t xml:space="preserve"> is defined as “…t</w:t>
      </w:r>
      <w:r w:rsidRPr="00B47B6C">
        <w:t xml:space="preserve">he interdisciplinary, scientific field that studies and pursues the effective uses of biomedical data, information, and knowledge for scientific inquiry, problem solving and decision making, motivated by efforts to improve human health” by the </w:t>
      </w:r>
      <w:hyperlink r:id="rId14" w:history="1">
        <w:r w:rsidRPr="00B47B6C">
          <w:rPr>
            <w:rStyle w:val="Hyperlink"/>
          </w:rPr>
          <w:t>American Medical Informatics Association</w:t>
        </w:r>
      </w:hyperlink>
      <w:r w:rsidRPr="00B47B6C">
        <w:t xml:space="preserve">. We will work together with open communication in </w:t>
      </w:r>
      <w:r>
        <w:t>this course</w:t>
      </w:r>
      <w:r w:rsidRPr="00B47B6C">
        <w:t xml:space="preserve"> to help each other succeed, be collegial, and build skills and knowledge.</w:t>
      </w:r>
    </w:p>
    <w:p w14:paraId="6D81D75E" w14:textId="1C8E754E" w:rsidR="00E202A0" w:rsidRDefault="00EF443A" w:rsidP="00153D38">
      <w:pPr>
        <w:pStyle w:val="Heading1"/>
        <w:widowControl w:val="0"/>
        <w:spacing w:before="0"/>
        <w:rPr>
          <w:rFonts w:asciiTheme="minorHAnsi" w:hAnsiTheme="minorHAnsi"/>
          <w:color w:val="000000" w:themeColor="text1"/>
        </w:rPr>
      </w:pPr>
      <w:r>
        <w:rPr>
          <w:rFonts w:asciiTheme="minorHAnsi" w:hAnsiTheme="minorHAnsi"/>
          <w:color w:val="000000" w:themeColor="text1"/>
        </w:rPr>
        <w:t>Course L</w:t>
      </w:r>
      <w:r w:rsidR="00B47B6C">
        <w:rPr>
          <w:rFonts w:asciiTheme="minorHAnsi" w:hAnsiTheme="minorHAnsi"/>
          <w:color w:val="000000" w:themeColor="text1"/>
        </w:rPr>
        <w:t>ogistics</w:t>
      </w:r>
    </w:p>
    <w:p w14:paraId="29302B0F" w14:textId="03F74C45" w:rsidR="00E202A0" w:rsidRDefault="000B486F" w:rsidP="00B66735">
      <w:r>
        <w:t xml:space="preserve">Jupyter </w:t>
      </w:r>
      <w:r w:rsidR="00B66735">
        <w:t>Notebooks</w:t>
      </w:r>
      <w:r>
        <w:t xml:space="preserve"> will be used for the didactic (lecturing) portion of this course. The advantage of using this platform is the </w:t>
      </w:r>
      <w:r w:rsidR="00910882">
        <w:t xml:space="preserve">practical </w:t>
      </w:r>
      <w:r>
        <w:t xml:space="preserve">convergence between lecture and programming </w:t>
      </w:r>
      <w:r w:rsidR="00910882">
        <w:t>practices within the software.</w:t>
      </w:r>
      <w:r w:rsidR="00B66735">
        <w:t xml:space="preserve"> </w:t>
      </w:r>
      <w:r w:rsidR="00E202A0">
        <w:t>Canvas, the University of Utah online teaching resource, will be used for</w:t>
      </w:r>
      <w:r w:rsidR="00153D38">
        <w:t xml:space="preserve"> </w:t>
      </w:r>
      <w:r w:rsidR="00910882">
        <w:t xml:space="preserve">tests and communication. </w:t>
      </w:r>
      <w:r>
        <w:t xml:space="preserve">Students will be given instructions about using Canvas </w:t>
      </w:r>
      <w:r w:rsidR="00910882">
        <w:t xml:space="preserve">and Jupyter </w:t>
      </w:r>
      <w:r>
        <w:t>after they enroll</w:t>
      </w:r>
      <w:r w:rsidR="00910882">
        <w:t xml:space="preserve">. </w:t>
      </w:r>
      <w:r w:rsidR="00153D38" w:rsidRPr="00153D38">
        <w:rPr>
          <w:b/>
          <w:i/>
        </w:rPr>
        <w:t>Please</w:t>
      </w:r>
      <w:r w:rsidR="00153D38">
        <w:t xml:space="preserve"> limit all communication to the faculty </w:t>
      </w:r>
      <w:r w:rsidR="001F351A">
        <w:t xml:space="preserve">to the Canvas email/conversations system (except emergencies). This greatly simplifies spreading the word when students spot an error or encounter a problem that affects the entire class. </w:t>
      </w:r>
      <w:r w:rsidR="00E202A0">
        <w:t>For technical assistance</w:t>
      </w:r>
      <w:r w:rsidR="001F351A">
        <w:t xml:space="preserve"> with Canvas</w:t>
      </w:r>
      <w:r w:rsidR="00E202A0">
        <w:t xml:space="preserve">, </w:t>
      </w:r>
      <w:r w:rsidR="00E202A0">
        <w:lastRenderedPageBreak/>
        <w:t xml:space="preserve">please contact </w:t>
      </w:r>
      <w:r w:rsidR="001F351A">
        <w:t xml:space="preserve">the University’s </w:t>
      </w:r>
      <w:r w:rsidR="00E202A0">
        <w:t>Teaching and Learning Technologies (TLT)</w:t>
      </w:r>
      <w:r w:rsidR="001F351A">
        <w:t xml:space="preserve"> group: </w:t>
      </w:r>
      <w:r w:rsidR="00E202A0">
        <w:t>phone</w:t>
      </w:r>
      <w:r w:rsidR="001F351A">
        <w:t>:</w:t>
      </w:r>
      <w:r w:rsidR="00E202A0">
        <w:t xml:space="preserve"> 801-581-6112</w:t>
      </w:r>
      <w:r w:rsidR="001F351A">
        <w:t>; email</w:t>
      </w:r>
      <w:r w:rsidR="00E202A0">
        <w:t xml:space="preserve"> </w:t>
      </w:r>
      <w:hyperlink r:id="rId15" w:history="1">
        <w:r w:rsidR="00E202A0" w:rsidRPr="001F351A">
          <w:rPr>
            <w:rStyle w:val="Hyperlink"/>
          </w:rPr>
          <w:t>classhelp@utah.edu</w:t>
        </w:r>
      </w:hyperlink>
      <w:r w:rsidR="001F351A">
        <w:t xml:space="preserve">; </w:t>
      </w:r>
      <w:r w:rsidR="00E202A0">
        <w:t xml:space="preserve"> </w:t>
      </w:r>
      <w:r w:rsidR="001F351A">
        <w:t xml:space="preserve">or browse their </w:t>
      </w:r>
      <w:r w:rsidR="00E202A0">
        <w:t xml:space="preserve">URL </w:t>
      </w:r>
      <w:r w:rsidR="001F351A">
        <w:t>at</w:t>
      </w:r>
      <w:r w:rsidR="00E202A0">
        <w:t xml:space="preserve"> </w:t>
      </w:r>
      <w:hyperlink r:id="rId16" w:tgtFrame="_blank" w:history="1">
        <w:r w:rsidR="00E202A0">
          <w:rPr>
            <w:rStyle w:val="Hyperlink"/>
          </w:rPr>
          <w:t>http://tlt.utah.edu/</w:t>
        </w:r>
      </w:hyperlink>
      <w:r w:rsidR="001F351A">
        <w:rPr>
          <w:rStyle w:val="Hyperlink"/>
        </w:rPr>
        <w:t>.</w:t>
      </w:r>
    </w:p>
    <w:p w14:paraId="37F0A64E" w14:textId="50C36D63" w:rsidR="00E202A0" w:rsidRPr="001F351A" w:rsidRDefault="00E202A0" w:rsidP="001F351A">
      <w:pPr>
        <w:pStyle w:val="Heading1"/>
        <w:widowControl w:val="0"/>
        <w:spacing w:before="0"/>
        <w:rPr>
          <w:rFonts w:asciiTheme="minorHAnsi" w:hAnsiTheme="minorHAnsi"/>
          <w:color w:val="000000" w:themeColor="text1"/>
        </w:rPr>
      </w:pPr>
      <w:r w:rsidRPr="001F351A">
        <w:rPr>
          <w:rFonts w:asciiTheme="minorHAnsi" w:hAnsiTheme="minorHAnsi"/>
          <w:color w:val="000000" w:themeColor="text1"/>
        </w:rPr>
        <w:t>O</w:t>
      </w:r>
      <w:r w:rsidR="001F351A">
        <w:rPr>
          <w:rFonts w:asciiTheme="minorHAnsi" w:hAnsiTheme="minorHAnsi"/>
          <w:color w:val="000000" w:themeColor="text1"/>
        </w:rPr>
        <w:t>ffice H</w:t>
      </w:r>
      <w:r w:rsidRPr="001F351A">
        <w:rPr>
          <w:rFonts w:asciiTheme="minorHAnsi" w:hAnsiTheme="minorHAnsi"/>
          <w:color w:val="000000" w:themeColor="text1"/>
        </w:rPr>
        <w:t>ours</w:t>
      </w:r>
    </w:p>
    <w:p w14:paraId="2628DF98" w14:textId="4EDDCC1A" w:rsidR="00E202A0" w:rsidRDefault="005A1AF9" w:rsidP="001F796D">
      <w:pPr>
        <w:widowControl w:val="0"/>
      </w:pPr>
      <w:r>
        <w:t xml:space="preserve">In our experience students rarely avail themselves of online office hours, </w:t>
      </w:r>
      <w:r w:rsidR="00910882">
        <w:t>for this reason the instructor</w:t>
      </w:r>
      <w:r>
        <w:t xml:space="preserve"> will be available after the in-class session to address any problems, concerns, or questions you might have during the course.</w:t>
      </w:r>
    </w:p>
    <w:p w14:paraId="09169B38" w14:textId="0BBC9D4D" w:rsidR="00E202A0" w:rsidRPr="005A1AF9" w:rsidRDefault="00E202A0" w:rsidP="005A1AF9">
      <w:pPr>
        <w:pStyle w:val="Heading1"/>
        <w:widowControl w:val="0"/>
        <w:spacing w:before="0"/>
        <w:rPr>
          <w:rFonts w:asciiTheme="minorHAnsi" w:hAnsiTheme="minorHAnsi"/>
          <w:color w:val="000000" w:themeColor="text1"/>
        </w:rPr>
      </w:pPr>
      <w:r w:rsidRPr="005A1AF9">
        <w:rPr>
          <w:rFonts w:asciiTheme="minorHAnsi" w:hAnsiTheme="minorHAnsi"/>
          <w:color w:val="000000" w:themeColor="text1"/>
        </w:rPr>
        <w:t>Grading and course eval</w:t>
      </w:r>
      <w:r w:rsidR="005A1AF9">
        <w:rPr>
          <w:rFonts w:asciiTheme="minorHAnsi" w:hAnsiTheme="minorHAnsi"/>
          <w:color w:val="000000" w:themeColor="text1"/>
        </w:rPr>
        <w:t>uation</w:t>
      </w:r>
    </w:p>
    <w:p w14:paraId="434D7462" w14:textId="2925FF70" w:rsidR="00E202A0" w:rsidDel="003A6039" w:rsidRDefault="00E202A0" w:rsidP="005A1AF9">
      <w:pPr>
        <w:widowControl w:val="0"/>
        <w:spacing w:after="0"/>
        <w:rPr>
          <w:del w:id="16" w:author="Javier Hernandez" w:date="2019-12-18T15:46:00Z"/>
        </w:rPr>
      </w:pPr>
      <w:r w:rsidRPr="005A1AF9">
        <w:rPr>
          <w:rStyle w:val="IntenseEmphasis"/>
          <w:color w:val="000000" w:themeColor="text1"/>
        </w:rPr>
        <w:t>Module</w:t>
      </w:r>
      <w:ins w:id="17" w:author="Javier Hernandez" w:date="2019-12-18T15:46:00Z">
        <w:r w:rsidR="003A6039">
          <w:rPr>
            <w:rStyle w:val="IntenseEmphasis"/>
            <w:color w:val="000000" w:themeColor="text1"/>
          </w:rPr>
          <w:t xml:space="preserve"> </w:t>
        </w:r>
      </w:ins>
      <w:del w:id="18" w:author="Javier Hernandez" w:date="2019-12-18T15:46:00Z">
        <w:r w:rsidRPr="005A1AF9" w:rsidDel="003A6039">
          <w:rPr>
            <w:rStyle w:val="IntenseEmphasis"/>
            <w:color w:val="000000" w:themeColor="text1"/>
          </w:rPr>
          <w:delText xml:space="preserve"> Quizzes</w:delText>
        </w:r>
        <w:r w:rsidR="00312D36" w:rsidRPr="005A1AF9" w:rsidDel="003A6039">
          <w:rPr>
            <w:rStyle w:val="IntenseEmphasis"/>
            <w:color w:val="000000" w:themeColor="text1"/>
          </w:rPr>
          <w:delText xml:space="preserve"> and</w:delText>
        </w:r>
        <w:r w:rsidR="007222B8" w:rsidDel="003A6039">
          <w:rPr>
            <w:rStyle w:val="IntenseEmphasis"/>
            <w:color w:val="000000" w:themeColor="text1"/>
          </w:rPr>
          <w:delText>/</w:delText>
        </w:r>
      </w:del>
      <w:proofErr w:type="spellStart"/>
      <w:r w:rsidR="007222B8">
        <w:rPr>
          <w:rStyle w:val="IntenseEmphasis"/>
          <w:color w:val="000000" w:themeColor="text1"/>
        </w:rPr>
        <w:t>Homeworks</w:t>
      </w:r>
      <w:proofErr w:type="spellEnd"/>
      <w:r w:rsidR="00312D36" w:rsidRPr="005A1AF9">
        <w:rPr>
          <w:rStyle w:val="IntenseEmphasis"/>
          <w:color w:val="000000" w:themeColor="text1"/>
        </w:rPr>
        <w:t xml:space="preserve"> </w:t>
      </w:r>
      <w:r w:rsidRPr="005A1AF9">
        <w:rPr>
          <w:rStyle w:val="IntenseEmphasis"/>
          <w:color w:val="000000" w:themeColor="text1"/>
        </w:rPr>
        <w:t>(</w:t>
      </w:r>
      <w:del w:id="19" w:author="Javier Hernandez" w:date="2019-12-18T15:49:00Z">
        <w:r w:rsidR="003B21AB" w:rsidDel="003A6039">
          <w:rPr>
            <w:rStyle w:val="IntenseEmphasis"/>
            <w:color w:val="000000" w:themeColor="text1"/>
          </w:rPr>
          <w:delText>5</w:delText>
        </w:r>
        <w:r w:rsidR="003B21AB" w:rsidRPr="005A1AF9" w:rsidDel="003A6039">
          <w:rPr>
            <w:rStyle w:val="IntenseEmphasis"/>
            <w:color w:val="000000" w:themeColor="text1"/>
          </w:rPr>
          <w:delText>0</w:delText>
        </w:r>
      </w:del>
      <w:ins w:id="20" w:author="Javier Hernandez" w:date="2019-12-18T15:49:00Z">
        <w:r w:rsidR="003A6039">
          <w:rPr>
            <w:rStyle w:val="IntenseEmphasis"/>
            <w:color w:val="000000" w:themeColor="text1"/>
          </w:rPr>
          <w:t>50</w:t>
        </w:r>
      </w:ins>
      <w:r w:rsidRPr="005A1AF9">
        <w:rPr>
          <w:rStyle w:val="IntenseEmphasis"/>
          <w:color w:val="000000" w:themeColor="text1"/>
        </w:rPr>
        <w:t>%):</w:t>
      </w:r>
      <w:r w:rsidRPr="005A1AF9">
        <w:rPr>
          <w:color w:val="000000" w:themeColor="text1"/>
        </w:rPr>
        <w:t xml:space="preserve"> </w:t>
      </w:r>
      <w:del w:id="21" w:author="Javier Hernandez" w:date="2019-12-18T15:46:00Z">
        <w:r w:rsidDel="003A6039">
          <w:delText xml:space="preserve">Modules </w:delText>
        </w:r>
        <w:r w:rsidR="005E2FD4" w:rsidDel="003A6039">
          <w:delText xml:space="preserve">will begin </w:delText>
        </w:r>
        <w:r w:rsidDel="003A6039">
          <w:delText xml:space="preserve">with a </w:delText>
        </w:r>
        <w:r w:rsidR="007222B8" w:rsidDel="003A6039">
          <w:delText xml:space="preserve">short </w:delText>
        </w:r>
        <w:r w:rsidDel="003A6039">
          <w:delText xml:space="preserve">quiz covering the content of the module lectures, reading material, and exercises. Quizzes are taken in Canvas, with no duration limit, but can only be submitted once, and have a due date indicated in </w:delText>
        </w:r>
        <w:r w:rsidR="005A1AF9" w:rsidDel="003A6039">
          <w:delText xml:space="preserve">Canvas. Partial credit </w:delText>
        </w:r>
        <w:r w:rsidR="005A1AF9" w:rsidRPr="005A1AF9" w:rsidDel="003A6039">
          <w:rPr>
            <w:i/>
          </w:rPr>
          <w:delText>may</w:delText>
        </w:r>
        <w:r w:rsidR="005A1AF9" w:rsidDel="003A6039">
          <w:delText xml:space="preserve"> be given for late submissions in exceptional circumstances.</w:delText>
        </w:r>
      </w:del>
    </w:p>
    <w:p w14:paraId="49B6ED18" w14:textId="79B69AA1" w:rsidR="007222B8" w:rsidRDefault="002261E1" w:rsidP="005A1AF9">
      <w:pPr>
        <w:widowControl w:val="0"/>
        <w:spacing w:after="0"/>
      </w:pPr>
      <w:r>
        <w:t xml:space="preserve">At the </w:t>
      </w:r>
      <w:r w:rsidR="003B21AB">
        <w:t xml:space="preserve">end of each </w:t>
      </w:r>
      <w:r w:rsidR="007222B8">
        <w:t xml:space="preserve">practical </w:t>
      </w:r>
      <w:r w:rsidR="003B21AB">
        <w:t xml:space="preserve">module </w:t>
      </w:r>
      <w:r w:rsidR="007222B8">
        <w:t xml:space="preserve">(Mondays) </w:t>
      </w:r>
      <w:r w:rsidR="003B21AB">
        <w:t>there will be a set of exercises to reinforce each topic. This homework will be due at the beginning of the next module.</w:t>
      </w:r>
      <w:r w:rsidR="007222B8">
        <w:t xml:space="preserve"> </w:t>
      </w:r>
      <w:del w:id="22" w:author="Javier Hernandez" w:date="2019-12-18T15:47:00Z">
        <w:r w:rsidR="007222B8" w:rsidDel="003A6039">
          <w:delText>There will be a total of seven homeworks.</w:delText>
        </w:r>
      </w:del>
    </w:p>
    <w:p w14:paraId="24893D21" w14:textId="77777777" w:rsidR="007222B8" w:rsidRDefault="007222B8" w:rsidP="005A1AF9">
      <w:pPr>
        <w:widowControl w:val="0"/>
        <w:spacing w:after="0"/>
      </w:pPr>
    </w:p>
    <w:p w14:paraId="0B0F0268" w14:textId="03120A77" w:rsidR="00E202A0" w:rsidDel="003A6039" w:rsidRDefault="00DF498D" w:rsidP="003A6039">
      <w:pPr>
        <w:widowControl w:val="0"/>
        <w:spacing w:after="0"/>
        <w:rPr>
          <w:del w:id="23" w:author="Javier Hernandez" w:date="2019-12-18T15:49:00Z"/>
          <w:rStyle w:val="IntenseEmphasis"/>
          <w:color w:val="000000" w:themeColor="text1"/>
        </w:rPr>
      </w:pPr>
      <w:r w:rsidRPr="005A1AF9">
        <w:rPr>
          <w:rStyle w:val="IntenseEmphasis"/>
          <w:color w:val="000000" w:themeColor="text1"/>
        </w:rPr>
        <w:t>Final project (</w:t>
      </w:r>
      <w:r w:rsidR="003B21AB">
        <w:rPr>
          <w:rStyle w:val="IntenseEmphasis"/>
          <w:color w:val="000000" w:themeColor="text1"/>
        </w:rPr>
        <w:t>25</w:t>
      </w:r>
      <w:r w:rsidR="00E202A0" w:rsidRPr="005A1AF9">
        <w:rPr>
          <w:rStyle w:val="IntenseEmphasis"/>
          <w:color w:val="000000" w:themeColor="text1"/>
        </w:rPr>
        <w:t>%):</w:t>
      </w:r>
      <w:r w:rsidR="00E202A0" w:rsidRPr="005A1AF9">
        <w:rPr>
          <w:color w:val="000000" w:themeColor="text1"/>
        </w:rPr>
        <w:t xml:space="preserve"> </w:t>
      </w:r>
      <w:r w:rsidR="005E2FD4">
        <w:t>During the course we will work on developing a final project that will aim in addressing a question</w:t>
      </w:r>
      <w:ins w:id="24" w:author="Javier Hernandez" w:date="2019-12-18T15:50:00Z">
        <w:r w:rsidR="003A6039">
          <w:t>(s)</w:t>
        </w:r>
      </w:ins>
      <w:r w:rsidR="005E2FD4">
        <w:t xml:space="preserve"> or method</w:t>
      </w:r>
      <w:ins w:id="25" w:author="Javier Hernandez" w:date="2019-12-18T15:50:00Z">
        <w:r w:rsidR="003A6039">
          <w:t>(s)</w:t>
        </w:r>
      </w:ins>
      <w:bookmarkStart w:id="26" w:name="_GoBack"/>
      <w:bookmarkEnd w:id="26"/>
      <w:r w:rsidR="005E2FD4">
        <w:t xml:space="preserve"> learned through the semester. For this </w:t>
      </w:r>
      <w:r w:rsidR="00B66735">
        <w:t>exercise,</w:t>
      </w:r>
      <w:r w:rsidR="005E2FD4">
        <w:t xml:space="preserve"> t</w:t>
      </w:r>
      <w:r w:rsidR="00B66735">
        <w:t xml:space="preserve">he student will collect its own </w:t>
      </w:r>
      <w:r w:rsidR="005E2FD4">
        <w:t xml:space="preserve">data, explore it, and analyze it using </w:t>
      </w:r>
      <w:r w:rsidR="00B66735">
        <w:t xml:space="preserve">more than one method seen in class. </w:t>
      </w:r>
      <w:r w:rsidR="00E202A0">
        <w:t xml:space="preserve">There are no </w:t>
      </w:r>
      <w:r w:rsidR="00B66735">
        <w:t xml:space="preserve">topic </w:t>
      </w:r>
      <w:r w:rsidR="00E202A0">
        <w:t xml:space="preserve">requirements, but </w:t>
      </w:r>
      <w:r w:rsidR="00B66735">
        <w:t>an effective R script should be submitted with the analysis of the data</w:t>
      </w:r>
      <w:r w:rsidR="00E202A0">
        <w:t>.</w:t>
      </w:r>
      <w:r w:rsidR="00232E5F">
        <w:t xml:space="preserve"> This will require </w:t>
      </w:r>
      <w:r w:rsidR="00B66735">
        <w:t xml:space="preserve">R </w:t>
      </w:r>
      <w:r w:rsidR="00232E5F">
        <w:t>programming</w:t>
      </w:r>
      <w:r w:rsidR="00B66735">
        <w:t>.</w:t>
      </w:r>
    </w:p>
    <w:p w14:paraId="75E6F649" w14:textId="77777777" w:rsidR="003A6039" w:rsidRDefault="003A6039" w:rsidP="005A1AF9">
      <w:pPr>
        <w:widowControl w:val="0"/>
        <w:spacing w:after="0"/>
        <w:rPr>
          <w:ins w:id="27" w:author="Javier Hernandez" w:date="2019-12-18T15:49:00Z"/>
        </w:rPr>
      </w:pPr>
    </w:p>
    <w:p w14:paraId="14C3D1EA" w14:textId="77777777" w:rsidR="007222B8" w:rsidRDefault="007222B8" w:rsidP="003A6039">
      <w:pPr>
        <w:widowControl w:val="0"/>
        <w:spacing w:after="0"/>
        <w:rPr>
          <w:rStyle w:val="IntenseEmphasis"/>
          <w:color w:val="000000" w:themeColor="text1"/>
        </w:rPr>
        <w:pPrChange w:id="28" w:author="Javier Hernandez" w:date="2019-12-18T15:49:00Z">
          <w:pPr>
            <w:widowControl w:val="0"/>
          </w:pPr>
        </w:pPrChange>
      </w:pPr>
    </w:p>
    <w:p w14:paraId="59DC03EE" w14:textId="39C318E2" w:rsidR="00E202A0" w:rsidRDefault="00B66735" w:rsidP="001F796D">
      <w:pPr>
        <w:widowControl w:val="0"/>
      </w:pPr>
      <w:r>
        <w:rPr>
          <w:rStyle w:val="IntenseEmphasis"/>
          <w:color w:val="000000" w:themeColor="text1"/>
        </w:rPr>
        <w:t>Exams</w:t>
      </w:r>
      <w:r w:rsidR="00E202A0" w:rsidRPr="005A1AF9">
        <w:rPr>
          <w:rStyle w:val="IntenseEmphasis"/>
          <w:color w:val="000000" w:themeColor="text1"/>
        </w:rPr>
        <w:t xml:space="preserve"> (</w:t>
      </w:r>
      <w:r w:rsidR="003B21AB">
        <w:rPr>
          <w:rStyle w:val="IntenseEmphasis"/>
          <w:color w:val="000000" w:themeColor="text1"/>
        </w:rPr>
        <w:t>25</w:t>
      </w:r>
      <w:r w:rsidR="00E202A0" w:rsidRPr="005A1AF9">
        <w:rPr>
          <w:rStyle w:val="IntenseEmphasis"/>
          <w:color w:val="000000" w:themeColor="text1"/>
        </w:rPr>
        <w:t>%)</w:t>
      </w:r>
      <w:r>
        <w:t>:</w:t>
      </w:r>
      <w:r w:rsidR="005A1AF9">
        <w:t xml:space="preserve"> </w:t>
      </w:r>
      <w:r>
        <w:t xml:space="preserve">We will have </w:t>
      </w:r>
      <w:r w:rsidR="003B21AB">
        <w:t xml:space="preserve">three </w:t>
      </w:r>
      <w:r>
        <w:t xml:space="preserve">exams presented during the semester. </w:t>
      </w:r>
      <w:r w:rsidR="00232E5F">
        <w:t xml:space="preserve">The grading criteria include conciseness, clarity, and proper use of </w:t>
      </w:r>
      <w:r>
        <w:t>statistical techniques</w:t>
      </w:r>
      <w:r w:rsidR="00232E5F">
        <w:t>.</w:t>
      </w:r>
    </w:p>
    <w:p w14:paraId="1C93C767" w14:textId="375CB79B" w:rsidR="007459A6" w:rsidRDefault="00232E5F" w:rsidP="00232E5F">
      <w:pPr>
        <w:widowControl w:val="0"/>
        <w:spacing w:after="0"/>
      </w:pPr>
      <w:r w:rsidRPr="00232E5F">
        <w:rPr>
          <w:b/>
          <w:i/>
        </w:rPr>
        <w:t>Participation:</w:t>
      </w:r>
      <w:r>
        <w:t xml:space="preserve"> </w:t>
      </w:r>
      <w:r w:rsidR="007459A6">
        <w:t xml:space="preserve">While there are no participation points awarded, weekly postings on the discussion board and </w:t>
      </w:r>
      <w:r>
        <w:t>contributing to the in-class sessions ar</w:t>
      </w:r>
      <w:r w:rsidR="007459A6">
        <w:t xml:space="preserve">e strongly encouraged. </w:t>
      </w:r>
      <w:r>
        <w:t xml:space="preserve">Active participation can boost your final grade if your final total score is borderline between two grades. </w:t>
      </w:r>
      <w:r w:rsidR="007459A6">
        <w:t>Discussion topics will be posted, but additional topics for discussion are welcome. When developing the system for the final project, students are encouraged to post questions and issues on the board for general discussion</w:t>
      </w:r>
      <w:r>
        <w:t>.</w:t>
      </w:r>
      <w:r w:rsidR="00B47B6C">
        <w:br/>
      </w:r>
    </w:p>
    <w:p w14:paraId="73A3D44E" w14:textId="3F812392" w:rsidR="00983F6D" w:rsidRPr="00232E5F" w:rsidRDefault="00983F6D" w:rsidP="00B47B6C">
      <w:pPr>
        <w:pStyle w:val="Heading1"/>
        <w:widowControl w:val="0"/>
        <w:spacing w:before="0"/>
        <w:rPr>
          <w:rFonts w:asciiTheme="minorHAnsi" w:hAnsiTheme="minorHAnsi"/>
          <w:color w:val="000000" w:themeColor="text1"/>
        </w:rPr>
      </w:pPr>
      <w:r w:rsidRPr="00232E5F">
        <w:rPr>
          <w:rFonts w:asciiTheme="minorHAnsi" w:hAnsiTheme="minorHAnsi"/>
          <w:color w:val="000000" w:themeColor="text1"/>
        </w:rPr>
        <w:t xml:space="preserve">Course </w:t>
      </w:r>
      <w:r w:rsidR="00232E5F" w:rsidRPr="00232E5F">
        <w:rPr>
          <w:rFonts w:asciiTheme="minorHAnsi" w:hAnsiTheme="minorHAnsi"/>
          <w:color w:val="000000" w:themeColor="text1"/>
        </w:rPr>
        <w:t>Topics</w:t>
      </w:r>
    </w:p>
    <w:tbl>
      <w:tblPr>
        <w:tblStyle w:val="TableGrid"/>
        <w:tblW w:w="0" w:type="auto"/>
        <w:jc w:val="center"/>
        <w:tblLook w:val="04A0" w:firstRow="1" w:lastRow="0" w:firstColumn="1" w:lastColumn="0" w:noHBand="0" w:noVBand="1"/>
      </w:tblPr>
      <w:tblGrid>
        <w:gridCol w:w="8627"/>
      </w:tblGrid>
      <w:tr w:rsidR="00B66735" w:rsidRPr="00B65ACA" w14:paraId="3DF9BA2B" w14:textId="77777777" w:rsidTr="00B66735">
        <w:trPr>
          <w:jc w:val="center"/>
        </w:trPr>
        <w:tc>
          <w:tcPr>
            <w:tcW w:w="8627" w:type="dxa"/>
          </w:tcPr>
          <w:p w14:paraId="43C3CB20" w14:textId="583E7D0B" w:rsidR="00B66735" w:rsidRPr="00B65ACA" w:rsidRDefault="00B66735" w:rsidP="005840A0">
            <w:pPr>
              <w:rPr>
                <w:rFonts w:cstheme="minorHAnsi"/>
              </w:rPr>
            </w:pPr>
          </w:p>
        </w:tc>
      </w:tr>
      <w:tr w:rsidR="00B66735" w:rsidRPr="00B65ACA" w14:paraId="0553CF21" w14:textId="77777777" w:rsidTr="00B66735">
        <w:trPr>
          <w:jc w:val="center"/>
        </w:trPr>
        <w:tc>
          <w:tcPr>
            <w:tcW w:w="8627" w:type="dxa"/>
            <w:shd w:val="clear" w:color="auto" w:fill="D9D9D9" w:themeFill="background1" w:themeFillShade="D9"/>
          </w:tcPr>
          <w:p w14:paraId="3067E375" w14:textId="77777777" w:rsidR="00B66735" w:rsidRPr="00EE294B" w:rsidRDefault="00B66735" w:rsidP="005840A0">
            <w:pPr>
              <w:rPr>
                <w:rFonts w:cstheme="minorHAnsi"/>
                <w:b/>
              </w:rPr>
            </w:pPr>
            <w:r w:rsidRPr="00EE294B">
              <w:rPr>
                <w:rFonts w:cstheme="minorHAnsi"/>
                <w:b/>
              </w:rPr>
              <w:t>Probability theory</w:t>
            </w:r>
          </w:p>
        </w:tc>
      </w:tr>
      <w:tr w:rsidR="00B66735" w:rsidRPr="00B65ACA" w14:paraId="3A72907E" w14:textId="77777777" w:rsidTr="00B66735">
        <w:trPr>
          <w:jc w:val="center"/>
        </w:trPr>
        <w:tc>
          <w:tcPr>
            <w:tcW w:w="8627" w:type="dxa"/>
          </w:tcPr>
          <w:p w14:paraId="43D33F3E" w14:textId="20A6685C" w:rsidR="00B66735" w:rsidRPr="00EE294B" w:rsidRDefault="00B66735" w:rsidP="005840A0">
            <w:pPr>
              <w:rPr>
                <w:rFonts w:cstheme="minorHAnsi"/>
              </w:rPr>
            </w:pPr>
            <w:r w:rsidRPr="00EE294B">
              <w:rPr>
                <w:rFonts w:cstheme="minorHAnsi"/>
              </w:rPr>
              <w:t>Introduction to R: installation, basic functions, reading data, data classes, installing packages</w:t>
            </w:r>
          </w:p>
        </w:tc>
      </w:tr>
      <w:tr w:rsidR="00DE487C" w:rsidRPr="00B65ACA" w14:paraId="3DFD943C" w14:textId="77777777" w:rsidTr="00B66735">
        <w:trPr>
          <w:jc w:val="center"/>
        </w:trPr>
        <w:tc>
          <w:tcPr>
            <w:tcW w:w="8627" w:type="dxa"/>
          </w:tcPr>
          <w:p w14:paraId="4DA49539" w14:textId="5327C784" w:rsidR="00DE487C" w:rsidRPr="00B65ACA" w:rsidRDefault="00271FAF" w:rsidP="005840A0">
            <w:pPr>
              <w:rPr>
                <w:rFonts w:cstheme="minorHAnsi"/>
              </w:rPr>
            </w:pPr>
            <w:r w:rsidRPr="00EE294B">
              <w:rPr>
                <w:rFonts w:cstheme="minorHAnsi"/>
              </w:rPr>
              <w:t>P</w:t>
            </w:r>
            <w:r w:rsidR="00DE487C" w:rsidRPr="00EE294B">
              <w:rPr>
                <w:rFonts w:cstheme="minorHAnsi"/>
              </w:rPr>
              <w:t>robability</w:t>
            </w:r>
            <w:r w:rsidRPr="00EE294B">
              <w:rPr>
                <w:rFonts w:cstheme="minorHAnsi"/>
              </w:rPr>
              <w:t xml:space="preserve"> Review</w:t>
            </w:r>
            <w:r w:rsidR="00DE487C" w:rsidRPr="00EE294B">
              <w:rPr>
                <w:rFonts w:cstheme="minorHAnsi"/>
              </w:rPr>
              <w:t>: Notation, conditional, marginal and joint probabilities</w:t>
            </w:r>
            <w:r w:rsidRPr="00EE294B">
              <w:rPr>
                <w:rFonts w:cstheme="minorHAnsi"/>
              </w:rPr>
              <w:t>, Bayes’ rule, chain/product rule, Markov chains</w:t>
            </w:r>
            <w:r w:rsidR="00B65ACA" w:rsidRPr="00EE294B">
              <w:rPr>
                <w:rFonts w:cstheme="minorHAnsi"/>
              </w:rPr>
              <w:t xml:space="preserve">, </w:t>
            </w:r>
            <w:r w:rsidR="0019714D">
              <w:rPr>
                <w:rFonts w:cstheme="minorHAnsi"/>
                <w:color w:val="373A3C"/>
                <w:shd w:val="clear" w:color="auto" w:fill="FFFFFF"/>
              </w:rPr>
              <w:t>Odds Ratios and Risk</w:t>
            </w:r>
          </w:p>
        </w:tc>
      </w:tr>
      <w:tr w:rsidR="00B66735" w:rsidRPr="00B65ACA" w14:paraId="6BE32DD0" w14:textId="77777777" w:rsidTr="00B66735">
        <w:trPr>
          <w:jc w:val="center"/>
        </w:trPr>
        <w:tc>
          <w:tcPr>
            <w:tcW w:w="8627" w:type="dxa"/>
          </w:tcPr>
          <w:p w14:paraId="581DF9EE" w14:textId="2BAF3981" w:rsidR="00B66735" w:rsidRPr="00EE294B" w:rsidRDefault="00271FAF" w:rsidP="005840A0">
            <w:pPr>
              <w:rPr>
                <w:rFonts w:cstheme="minorHAnsi"/>
              </w:rPr>
            </w:pPr>
            <w:r w:rsidRPr="00EE294B">
              <w:rPr>
                <w:rFonts w:cstheme="minorHAnsi"/>
              </w:rPr>
              <w:t>D</w:t>
            </w:r>
            <w:r w:rsidR="00B66735" w:rsidRPr="00EE294B">
              <w:rPr>
                <w:rFonts w:cstheme="minorHAnsi"/>
              </w:rPr>
              <w:t xml:space="preserve">iscrete and continuous distributions, </w:t>
            </w:r>
            <w:r w:rsidRPr="00EE294B">
              <w:rPr>
                <w:rFonts w:cstheme="minorHAnsi"/>
              </w:rPr>
              <w:t>Probability density functions, mass functions, kernel density estimation, Maximum likelihood estimation (MLE)</w:t>
            </w:r>
            <w:r w:rsidRPr="00EE294B" w:rsidDel="00271FAF">
              <w:rPr>
                <w:rFonts w:cstheme="minorHAnsi"/>
              </w:rPr>
              <w:t xml:space="preserve"> </w:t>
            </w:r>
          </w:p>
        </w:tc>
      </w:tr>
      <w:tr w:rsidR="00B66735" w:rsidRPr="00B65ACA" w14:paraId="094F9454" w14:textId="77777777" w:rsidTr="00B66735">
        <w:trPr>
          <w:jc w:val="center"/>
        </w:trPr>
        <w:tc>
          <w:tcPr>
            <w:tcW w:w="8627" w:type="dxa"/>
          </w:tcPr>
          <w:p w14:paraId="056169CB" w14:textId="7BAE0506" w:rsidR="00B66735" w:rsidRPr="0019714D" w:rsidRDefault="00271FAF" w:rsidP="005840A0">
            <w:pPr>
              <w:rPr>
                <w:rFonts w:cstheme="minorHAnsi"/>
              </w:rPr>
            </w:pPr>
            <w:r w:rsidRPr="00EE294B">
              <w:rPr>
                <w:rFonts w:cstheme="minorHAnsi"/>
              </w:rPr>
              <w:t xml:space="preserve">Introduction to Bayesian inference, naive </w:t>
            </w:r>
            <w:proofErr w:type="spellStart"/>
            <w:r w:rsidRPr="00EE294B">
              <w:rPr>
                <w:rFonts w:cstheme="minorHAnsi"/>
              </w:rPr>
              <w:t>bayes</w:t>
            </w:r>
            <w:proofErr w:type="spellEnd"/>
            <w:r w:rsidRPr="00EE294B">
              <w:rPr>
                <w:rFonts w:cstheme="minorHAnsi"/>
              </w:rPr>
              <w:t>, Belief Networks</w:t>
            </w:r>
            <w:r w:rsidR="0019714D">
              <w:rPr>
                <w:rFonts w:cstheme="minorHAnsi"/>
              </w:rPr>
              <w:t>, Resampling methods</w:t>
            </w:r>
            <w:r w:rsidR="0070460E">
              <w:rPr>
                <w:rFonts w:cstheme="minorHAnsi"/>
              </w:rPr>
              <w:t>, Confidence intervals</w:t>
            </w:r>
          </w:p>
        </w:tc>
      </w:tr>
      <w:tr w:rsidR="00B66735" w:rsidRPr="00B65ACA" w14:paraId="15F22153" w14:textId="77777777" w:rsidTr="00B66735">
        <w:trPr>
          <w:jc w:val="center"/>
        </w:trPr>
        <w:tc>
          <w:tcPr>
            <w:tcW w:w="8627" w:type="dxa"/>
            <w:shd w:val="clear" w:color="auto" w:fill="D9D9D9" w:themeFill="background1" w:themeFillShade="D9"/>
          </w:tcPr>
          <w:p w14:paraId="4CFA0214" w14:textId="77777777" w:rsidR="00B66735" w:rsidRPr="00EE294B" w:rsidRDefault="00B66735" w:rsidP="005840A0">
            <w:pPr>
              <w:rPr>
                <w:rFonts w:cstheme="minorHAnsi"/>
                <w:b/>
              </w:rPr>
            </w:pPr>
            <w:r w:rsidRPr="00EE294B">
              <w:rPr>
                <w:rFonts w:cstheme="minorHAnsi"/>
                <w:b/>
              </w:rPr>
              <w:t>Estimation</w:t>
            </w:r>
          </w:p>
        </w:tc>
      </w:tr>
      <w:tr w:rsidR="00B66735" w:rsidRPr="00B65ACA" w14:paraId="63084E77" w14:textId="77777777" w:rsidTr="00B66735">
        <w:trPr>
          <w:jc w:val="center"/>
        </w:trPr>
        <w:tc>
          <w:tcPr>
            <w:tcW w:w="8627" w:type="dxa"/>
          </w:tcPr>
          <w:p w14:paraId="04F52966" w14:textId="5E03A1BA" w:rsidR="00B66735" w:rsidRPr="00EE294B" w:rsidRDefault="00CB2833" w:rsidP="005840A0">
            <w:pPr>
              <w:rPr>
                <w:rFonts w:cstheme="minorHAnsi"/>
              </w:rPr>
            </w:pPr>
            <w:r w:rsidRPr="00EE294B">
              <w:rPr>
                <w:rFonts w:cstheme="minorHAnsi"/>
              </w:rPr>
              <w:t>Histograms and other visualization tools for hypothesis testing (</w:t>
            </w:r>
            <w:proofErr w:type="spellStart"/>
            <w:r w:rsidRPr="00EE294B">
              <w:rPr>
                <w:rFonts w:cstheme="minorHAnsi"/>
              </w:rPr>
              <w:t>qq</w:t>
            </w:r>
            <w:proofErr w:type="spellEnd"/>
            <w:r w:rsidRPr="00EE294B">
              <w:rPr>
                <w:rFonts w:cstheme="minorHAnsi"/>
              </w:rPr>
              <w:t>-plots plots, box plots, etc.)</w:t>
            </w:r>
          </w:p>
        </w:tc>
      </w:tr>
      <w:tr w:rsidR="00B66735" w:rsidRPr="00B65ACA" w14:paraId="4EC7919E" w14:textId="77777777" w:rsidTr="00B66735">
        <w:trPr>
          <w:jc w:val="center"/>
        </w:trPr>
        <w:tc>
          <w:tcPr>
            <w:tcW w:w="8627" w:type="dxa"/>
          </w:tcPr>
          <w:p w14:paraId="50B72750" w14:textId="79E4D981" w:rsidR="00B66735" w:rsidRPr="0070460E" w:rsidRDefault="00CB2833" w:rsidP="005840A0">
            <w:pPr>
              <w:rPr>
                <w:rFonts w:cstheme="minorHAnsi"/>
              </w:rPr>
            </w:pPr>
            <w:r w:rsidRPr="00EE294B">
              <w:rPr>
                <w:rFonts w:cstheme="minorHAnsi"/>
              </w:rPr>
              <w:t>Hypothesis testing: parametric and non-parametric methods, power analysis</w:t>
            </w:r>
            <w:r w:rsidRPr="00EE294B" w:rsidDel="00CB2833">
              <w:rPr>
                <w:rFonts w:cstheme="minorHAnsi"/>
              </w:rPr>
              <w:t xml:space="preserve"> </w:t>
            </w:r>
            <w:r w:rsidRPr="00EE294B">
              <w:rPr>
                <w:rFonts w:cstheme="minorHAnsi"/>
              </w:rPr>
              <w:t xml:space="preserve">(t-test, </w:t>
            </w:r>
            <w:proofErr w:type="spellStart"/>
            <w:r w:rsidRPr="00EE294B">
              <w:rPr>
                <w:rFonts w:cstheme="minorHAnsi"/>
              </w:rPr>
              <w:t>ANOVA,Kruskal</w:t>
            </w:r>
            <w:proofErr w:type="spellEnd"/>
            <w:r w:rsidRPr="00EE294B">
              <w:rPr>
                <w:rFonts w:cstheme="minorHAnsi"/>
              </w:rPr>
              <w:t>-Wallis</w:t>
            </w:r>
            <w:r w:rsidR="003E0C1A" w:rsidRPr="00EE294B">
              <w:rPr>
                <w:rFonts w:cstheme="minorHAnsi"/>
              </w:rPr>
              <w:t>), Post-Hoc Analysis</w:t>
            </w:r>
          </w:p>
        </w:tc>
      </w:tr>
      <w:tr w:rsidR="00B66735" w:rsidRPr="00B65ACA" w14:paraId="5D7FD7BD" w14:textId="77777777" w:rsidTr="00B66735">
        <w:trPr>
          <w:jc w:val="center"/>
        </w:trPr>
        <w:tc>
          <w:tcPr>
            <w:tcW w:w="8627" w:type="dxa"/>
          </w:tcPr>
          <w:p w14:paraId="592A2806" w14:textId="74EF7FFB" w:rsidR="00B66735" w:rsidRPr="00EE294B" w:rsidRDefault="00B66735" w:rsidP="005840A0">
            <w:pPr>
              <w:rPr>
                <w:rFonts w:cstheme="minorHAnsi"/>
                <w:b/>
                <w:bCs/>
              </w:rPr>
            </w:pPr>
            <w:r w:rsidRPr="00EE294B">
              <w:rPr>
                <w:rFonts w:cstheme="minorHAnsi"/>
              </w:rPr>
              <w:t>Linear regression and correlation, logistic regression.</w:t>
            </w:r>
            <w:r w:rsidR="003E0C1A" w:rsidRPr="00EE294B">
              <w:rPr>
                <w:rFonts w:cstheme="minorHAnsi"/>
              </w:rPr>
              <w:t xml:space="preserve"> </w:t>
            </w:r>
            <w:r w:rsidR="003E0C1A" w:rsidRPr="00B15C70">
              <w:rPr>
                <w:rFonts w:cstheme="minorHAnsi"/>
                <w:bCs/>
              </w:rPr>
              <w:t>L1 and L2 Regularization Methods, introduction to cross</w:t>
            </w:r>
            <w:r w:rsidR="00EE294B" w:rsidRPr="00B15C70">
              <w:rPr>
                <w:rFonts w:cstheme="minorHAnsi"/>
                <w:bCs/>
              </w:rPr>
              <w:t>-</w:t>
            </w:r>
            <w:r w:rsidR="003E0C1A" w:rsidRPr="00B15C70">
              <w:rPr>
                <w:rFonts w:cstheme="minorHAnsi"/>
                <w:bCs/>
              </w:rPr>
              <w:t>validation</w:t>
            </w:r>
            <w:r w:rsidR="00EE294B">
              <w:rPr>
                <w:rFonts w:cstheme="minorHAnsi"/>
                <w:bCs/>
              </w:rPr>
              <w:t>.</w:t>
            </w:r>
          </w:p>
        </w:tc>
      </w:tr>
      <w:tr w:rsidR="00B66735" w:rsidRPr="00B65ACA" w14:paraId="4C567F25" w14:textId="77777777" w:rsidTr="00B66735">
        <w:trPr>
          <w:jc w:val="center"/>
        </w:trPr>
        <w:tc>
          <w:tcPr>
            <w:tcW w:w="8627" w:type="dxa"/>
          </w:tcPr>
          <w:p w14:paraId="0C845E6E" w14:textId="65332DC2" w:rsidR="00B66735" w:rsidRPr="00EE294B" w:rsidRDefault="00B66735" w:rsidP="005840A0">
            <w:pPr>
              <w:rPr>
                <w:rFonts w:cstheme="minorHAnsi"/>
              </w:rPr>
            </w:pPr>
            <w:r w:rsidRPr="00EE294B">
              <w:rPr>
                <w:rFonts w:cstheme="minorHAnsi"/>
              </w:rPr>
              <w:t xml:space="preserve">Discrete random variables estimation, contingency tables, chi square, </w:t>
            </w:r>
            <w:r w:rsidR="00765F8F" w:rsidRPr="00EE294B">
              <w:rPr>
                <w:rFonts w:cstheme="minorHAnsi"/>
              </w:rPr>
              <w:t>P</w:t>
            </w:r>
            <w:r w:rsidRPr="00EE294B">
              <w:rPr>
                <w:rFonts w:cstheme="minorHAnsi"/>
              </w:rPr>
              <w:t>oisson distribution, exact test</w:t>
            </w:r>
          </w:p>
        </w:tc>
      </w:tr>
      <w:tr w:rsidR="00B66735" w:rsidRPr="00B65ACA" w14:paraId="322FDDC8" w14:textId="77777777" w:rsidTr="00B66735">
        <w:trPr>
          <w:jc w:val="center"/>
        </w:trPr>
        <w:tc>
          <w:tcPr>
            <w:tcW w:w="8627" w:type="dxa"/>
            <w:shd w:val="clear" w:color="auto" w:fill="D9D9D9" w:themeFill="background1" w:themeFillShade="D9"/>
          </w:tcPr>
          <w:p w14:paraId="2D589D43" w14:textId="764F8C62" w:rsidR="00B66735" w:rsidRPr="00EE294B" w:rsidRDefault="005840A0" w:rsidP="005840A0">
            <w:pPr>
              <w:rPr>
                <w:rFonts w:cstheme="minorHAnsi"/>
                <w:b/>
              </w:rPr>
            </w:pPr>
            <w:r w:rsidRPr="00EE294B">
              <w:rPr>
                <w:rFonts w:cstheme="minorHAnsi"/>
                <w:b/>
              </w:rPr>
              <w:lastRenderedPageBreak/>
              <w:t>Advanced topics</w:t>
            </w:r>
          </w:p>
        </w:tc>
      </w:tr>
      <w:tr w:rsidR="00B66735" w:rsidRPr="00B65ACA" w14:paraId="296C7599" w14:textId="77777777" w:rsidTr="00B66735">
        <w:trPr>
          <w:jc w:val="center"/>
        </w:trPr>
        <w:tc>
          <w:tcPr>
            <w:tcW w:w="8627" w:type="dxa"/>
          </w:tcPr>
          <w:p w14:paraId="715C18CC" w14:textId="6860C442" w:rsidR="00B66735" w:rsidRPr="00EE294B" w:rsidRDefault="00B66735" w:rsidP="005840A0">
            <w:pPr>
              <w:rPr>
                <w:rFonts w:cstheme="minorHAnsi"/>
              </w:rPr>
            </w:pPr>
            <w:r w:rsidRPr="00EE294B">
              <w:rPr>
                <w:rFonts w:cstheme="minorHAnsi"/>
              </w:rPr>
              <w:t>Clustering</w:t>
            </w:r>
            <w:r w:rsidR="00711A73" w:rsidRPr="00EE294B">
              <w:rPr>
                <w:rFonts w:cstheme="minorHAnsi"/>
              </w:rPr>
              <w:t xml:space="preserve"> Analysis (k-means, hierarchical clustering, PCA)</w:t>
            </w:r>
            <w:r w:rsidRPr="00EE294B">
              <w:rPr>
                <w:rFonts w:cstheme="minorHAnsi"/>
              </w:rPr>
              <w:t>, factor analysis, permutation and randomization: bootstrap</w:t>
            </w:r>
          </w:p>
        </w:tc>
      </w:tr>
      <w:tr w:rsidR="00B66735" w:rsidRPr="00B65ACA" w14:paraId="32B3ABC6" w14:textId="77777777" w:rsidTr="00B66735">
        <w:trPr>
          <w:jc w:val="center"/>
        </w:trPr>
        <w:tc>
          <w:tcPr>
            <w:tcW w:w="8627" w:type="dxa"/>
          </w:tcPr>
          <w:p w14:paraId="40E844C0" w14:textId="5114E6A6" w:rsidR="00B66735" w:rsidRPr="00EE294B" w:rsidRDefault="009D42A1" w:rsidP="005840A0">
            <w:pPr>
              <w:rPr>
                <w:rFonts w:cstheme="minorHAnsi"/>
              </w:rPr>
            </w:pPr>
            <w:r w:rsidRPr="00EE294B">
              <w:rPr>
                <w:rFonts w:cstheme="minorHAnsi"/>
              </w:rPr>
              <w:t xml:space="preserve">Survival Analysis, </w:t>
            </w:r>
            <w:r w:rsidR="00B66735" w:rsidRPr="00EE294B">
              <w:rPr>
                <w:rFonts w:cstheme="minorHAnsi"/>
              </w:rPr>
              <w:t>Time series, autocorrelation, ARIMA</w:t>
            </w:r>
          </w:p>
        </w:tc>
      </w:tr>
      <w:tr w:rsidR="00B66735" w:rsidRPr="00B65ACA" w14:paraId="7F575908" w14:textId="77777777" w:rsidTr="00B66735">
        <w:trPr>
          <w:jc w:val="center"/>
        </w:trPr>
        <w:tc>
          <w:tcPr>
            <w:tcW w:w="8627" w:type="dxa"/>
          </w:tcPr>
          <w:p w14:paraId="31D1A9CA" w14:textId="524CC020" w:rsidR="00B66735" w:rsidRPr="00EE294B" w:rsidRDefault="00271FAF" w:rsidP="00191ADE">
            <w:pPr>
              <w:rPr>
                <w:rFonts w:cstheme="minorHAnsi"/>
              </w:rPr>
            </w:pPr>
            <w:r w:rsidRPr="00EE294B">
              <w:rPr>
                <w:rFonts w:cstheme="minorHAnsi"/>
              </w:rPr>
              <w:t>Information Theory:</w:t>
            </w:r>
            <w:r w:rsidRPr="00EE294B">
              <w:rPr>
                <w:rFonts w:cstheme="minorHAnsi"/>
                <w:color w:val="000000"/>
              </w:rPr>
              <w:t xml:space="preserve"> Entropy, Information Gain, KL Diverge, and Mutual Information</w:t>
            </w:r>
            <w:r w:rsidRPr="00EE294B" w:rsidDel="00271FAF">
              <w:rPr>
                <w:rFonts w:cstheme="minorHAnsi"/>
              </w:rPr>
              <w:t xml:space="preserve"> </w:t>
            </w:r>
          </w:p>
        </w:tc>
      </w:tr>
      <w:tr w:rsidR="00271FAF" w:rsidRPr="00B65ACA" w14:paraId="13229233" w14:textId="77777777" w:rsidTr="00B66735">
        <w:trPr>
          <w:jc w:val="center"/>
        </w:trPr>
        <w:tc>
          <w:tcPr>
            <w:tcW w:w="8627" w:type="dxa"/>
          </w:tcPr>
          <w:p w14:paraId="54FF7440" w14:textId="19ABD983" w:rsidR="00271FAF" w:rsidRPr="00EE294B" w:rsidRDefault="00271FAF" w:rsidP="00271FAF">
            <w:pPr>
              <w:rPr>
                <w:rFonts w:cstheme="minorHAnsi"/>
              </w:rPr>
            </w:pPr>
            <w:r w:rsidRPr="00EE294B">
              <w:rPr>
                <w:rFonts w:cstheme="minorHAnsi"/>
              </w:rPr>
              <w:t>Case studies</w:t>
            </w:r>
          </w:p>
        </w:tc>
      </w:tr>
      <w:tr w:rsidR="00271FAF" w:rsidRPr="00B65ACA" w14:paraId="7AD67B89" w14:textId="77777777" w:rsidTr="00B66735">
        <w:trPr>
          <w:jc w:val="center"/>
        </w:trPr>
        <w:tc>
          <w:tcPr>
            <w:tcW w:w="8627" w:type="dxa"/>
          </w:tcPr>
          <w:p w14:paraId="304F612E" w14:textId="77777777" w:rsidR="00271FAF" w:rsidRPr="00EE294B" w:rsidRDefault="00271FAF" w:rsidP="00271FAF">
            <w:pPr>
              <w:rPr>
                <w:rFonts w:cstheme="minorHAnsi"/>
              </w:rPr>
            </w:pPr>
            <w:r w:rsidRPr="00EE294B">
              <w:rPr>
                <w:rFonts w:cstheme="minorHAnsi"/>
              </w:rPr>
              <w:t>Case studies</w:t>
            </w:r>
          </w:p>
        </w:tc>
      </w:tr>
    </w:tbl>
    <w:p w14:paraId="7199D002" w14:textId="77777777" w:rsidR="00B66735" w:rsidRDefault="00B66735" w:rsidP="008949AD">
      <w:pPr>
        <w:pStyle w:val="Heading1"/>
        <w:widowControl w:val="0"/>
        <w:spacing w:before="0"/>
        <w:rPr>
          <w:rFonts w:asciiTheme="minorHAnsi" w:hAnsiTheme="minorHAnsi"/>
          <w:color w:val="000000" w:themeColor="text1"/>
        </w:rPr>
      </w:pPr>
    </w:p>
    <w:p w14:paraId="47CE8962" w14:textId="5486CF9A" w:rsidR="008949AD" w:rsidRDefault="008949AD" w:rsidP="008949AD">
      <w:pPr>
        <w:pStyle w:val="Heading1"/>
        <w:widowControl w:val="0"/>
        <w:spacing w:before="0"/>
        <w:rPr>
          <w:u w:val="single"/>
        </w:rPr>
      </w:pPr>
      <w:r w:rsidRPr="00232E5F">
        <w:rPr>
          <w:rFonts w:asciiTheme="minorHAnsi" w:hAnsiTheme="minorHAnsi"/>
          <w:color w:val="000000" w:themeColor="text1"/>
        </w:rPr>
        <w:t xml:space="preserve">Course </w:t>
      </w:r>
      <w:r>
        <w:rPr>
          <w:rFonts w:asciiTheme="minorHAnsi" w:hAnsiTheme="minorHAnsi"/>
          <w:color w:val="000000" w:themeColor="text1"/>
        </w:rPr>
        <w:t>Policies</w:t>
      </w:r>
    </w:p>
    <w:p w14:paraId="12344418" w14:textId="2940C9D0" w:rsidR="008949AD" w:rsidRDefault="008949AD" w:rsidP="008949AD">
      <w:pPr>
        <w:widowControl w:val="0"/>
        <w:spacing w:line="240" w:lineRule="auto"/>
      </w:pPr>
      <w:r w:rsidRPr="008949AD">
        <w:rPr>
          <w:b/>
          <w:i/>
        </w:rPr>
        <w:t>Accommodation Policy</w:t>
      </w:r>
      <w:r w:rsidR="00E202A0" w:rsidRPr="008949AD">
        <w:rPr>
          <w:b/>
          <w:i/>
        </w:rPr>
        <w:t>:</w:t>
      </w:r>
      <w:r w:rsidR="00E202A0" w:rsidRPr="008949AD">
        <w:t xml:space="preserve"> Some of the readings, lectures, films, or presentations in this course may include material that may conflict with the core beliefs of some students. Please review the syllabus carefully to see if the course is one that you are committed to taking. If you have a concern, please discuss it with </w:t>
      </w:r>
      <w:r>
        <w:t>the instructors</w:t>
      </w:r>
      <w:r w:rsidR="00E202A0" w:rsidRPr="008949AD">
        <w:t xml:space="preserve"> at your earliest convenience. For more information, please consult the University of Utah’s Accommodations Policy, which appears at: </w:t>
      </w:r>
      <w:hyperlink r:id="rId17" w:history="1">
        <w:r w:rsidRPr="003E4A5D">
          <w:rPr>
            <w:rStyle w:val="Hyperlink"/>
          </w:rPr>
          <w:t>www.admin.utah.edu/facdev/accommodations-policy.pdf</w:t>
        </w:r>
      </w:hyperlink>
    </w:p>
    <w:p w14:paraId="41603219" w14:textId="77777777" w:rsidR="008949AD" w:rsidRDefault="00E202A0" w:rsidP="008949AD">
      <w:pPr>
        <w:widowControl w:val="0"/>
        <w:spacing w:line="240" w:lineRule="auto"/>
      </w:pPr>
      <w:r w:rsidRPr="008949AD">
        <w:rPr>
          <w:b/>
          <w:i/>
        </w:rPr>
        <w:t>Attendance policy:</w:t>
      </w:r>
      <w:r w:rsidRPr="008949AD">
        <w:t xml:space="preserve"> The University expects regular attendance at all </w:t>
      </w:r>
      <w:r w:rsidR="008949AD">
        <w:t>in-</w:t>
      </w:r>
      <w:r w:rsidRPr="008949AD">
        <w:t>class meetings. Instructors must communicate any particular attendance requirements of the course to students in writing on or before the first class meeting. Students are responsible for acquainting themselves with and satisfying the entire range of academic objectives and requirements as defined by the instructor. (PPM, Policy 6-100III-O)</w:t>
      </w:r>
    </w:p>
    <w:p w14:paraId="4B6EBBAA" w14:textId="35C19803" w:rsidR="008949AD" w:rsidRPr="008949AD" w:rsidRDefault="008949AD" w:rsidP="008949AD">
      <w:pPr>
        <w:widowControl w:val="0"/>
        <w:spacing w:line="240" w:lineRule="auto"/>
        <w:rPr>
          <w:b/>
          <w:i/>
        </w:rPr>
      </w:pPr>
      <w:r w:rsidRPr="008949AD">
        <w:rPr>
          <w:b/>
          <w:i/>
        </w:rPr>
        <w:t xml:space="preserve">Faculty Responsibilities: (from </w:t>
      </w:r>
      <w:r w:rsidR="005839DF">
        <w:rPr>
          <w:b/>
          <w:i/>
        </w:rPr>
        <w:t>t</w:t>
      </w:r>
      <w:r>
        <w:rPr>
          <w:b/>
          <w:i/>
        </w:rPr>
        <w:t xml:space="preserve">he </w:t>
      </w:r>
      <w:r w:rsidRPr="008949AD">
        <w:rPr>
          <w:b/>
          <w:i/>
        </w:rPr>
        <w:t>University of Utah Policies and Procedures Manual)</w:t>
      </w:r>
    </w:p>
    <w:p w14:paraId="72223841" w14:textId="2DFED26D" w:rsidR="008949AD" w:rsidRDefault="008949AD" w:rsidP="008949AD">
      <w:pPr>
        <w:widowControl w:val="0"/>
        <w:spacing w:line="240" w:lineRule="auto"/>
      </w:pPr>
      <w:r>
        <w:t>1. Faculty members are expected to meet their regularly scheduled classes. Failure to meet scheduled classes without prior notice to students is excusable only for reasons beyond the control of faculty members. Alteration of schedules, cancellation or rescheduling of classes may be done only for valid reasons and after adequate notice to students.</w:t>
      </w:r>
    </w:p>
    <w:p w14:paraId="25D50B1A" w14:textId="4186929A" w:rsidR="008949AD" w:rsidRDefault="008949AD" w:rsidP="008949AD">
      <w:pPr>
        <w:widowControl w:val="0"/>
        <w:spacing w:line="240" w:lineRule="auto"/>
      </w:pPr>
      <w:r>
        <w:t>2. Faculty members shall engage in reasonable and substantial preparation for the teaching of courses assigned to them, consistent with their scope and nature and appropriate to the educational objectives sought to be achieved.</w:t>
      </w:r>
    </w:p>
    <w:p w14:paraId="7917B717" w14:textId="4B9E3AF8" w:rsidR="008949AD" w:rsidRDefault="008949AD" w:rsidP="008949AD">
      <w:pPr>
        <w:widowControl w:val="0"/>
        <w:spacing w:line="240" w:lineRule="auto"/>
      </w:pPr>
      <w:r>
        <w:t>3. Faculty members must maintain regular office hours during which they are available for consultation with students or otherwise assure their accessibility to students.</w:t>
      </w:r>
    </w:p>
    <w:p w14:paraId="1DD7D49C" w14:textId="0D05A397" w:rsidR="008949AD" w:rsidRDefault="008949AD" w:rsidP="008949AD">
      <w:pPr>
        <w:widowControl w:val="0"/>
        <w:spacing w:line="240" w:lineRule="auto"/>
      </w:pPr>
      <w:r>
        <w:t>4. Faculty members must, at the beginning of a course, give reasonable notice to students of the general content of the course, what will be required of the students, and the criteria upon which their performance will be evaluated. Evaluations must be performed promptly, conscientiously, without prejudice or favoritism, and consistently with the criteria stated at the beginning of the course. The criteria for evaluating student performance must relate to the legitimate academic purposes of the course. Grade appeals submitted by students are not considered charges of misconduct under this code. [For the appeals procedure, see the student code, PPM 8-10.2, Article III, section 3.04.]</w:t>
      </w:r>
    </w:p>
    <w:p w14:paraId="7C0423D5" w14:textId="07AE5844" w:rsidR="008949AD" w:rsidRDefault="008949AD" w:rsidP="008949AD">
      <w:pPr>
        <w:widowControl w:val="0"/>
        <w:spacing w:line="240" w:lineRule="auto"/>
      </w:pPr>
      <w:r>
        <w:t>5. Faculty members must not misuse the classroom by preempting substantial portions of class time for the presentation of their own views on topics unrelated to the subject matter of the course. Where faculty members find it pedagogically useful to advocate a position on controversial matters, they must exercise care to assure that opportunities exist for students to consider other views. Faculty members must not reward agreement or penalize disagreement with their views on controversial topics.</w:t>
      </w:r>
    </w:p>
    <w:p w14:paraId="45DFA74D" w14:textId="364E9510" w:rsidR="008949AD" w:rsidRDefault="008949AD" w:rsidP="008949AD">
      <w:pPr>
        <w:widowControl w:val="0"/>
        <w:spacing w:line="240" w:lineRule="auto"/>
      </w:pPr>
      <w:r>
        <w:t xml:space="preserve">6. Faculty members must not use their position, authority, or relationship with students to obtain </w:t>
      </w:r>
      <w:r>
        <w:lastRenderedPageBreak/>
        <w:t>uncompensated labor for their own personal or pecuniary gain. They may not ask students to perform services unrelated to legitimate academic requirements of a course unless the student is adequately compensated for such services. Faculty members must not solicit gifts or favors from students. They must not accept gifts or favors where they have reason to believe that such gift or favor is motivated by a desire to secure some academic advantage.</w:t>
      </w:r>
    </w:p>
    <w:p w14:paraId="302217CE" w14:textId="5FE59208" w:rsidR="008949AD" w:rsidRDefault="008949AD" w:rsidP="008949AD">
      <w:pPr>
        <w:widowControl w:val="0"/>
        <w:spacing w:line="240" w:lineRule="auto"/>
      </w:pPr>
      <w:r>
        <w:t>7. Faculty members must not plagiarize the work of a student. Where a faculty member and a student work together, appropriate credit must be given to the student. Faculty members may not limit or curtail the right of a student to publish or otherwise communicate the result of the student's own scholarly activities.</w:t>
      </w:r>
    </w:p>
    <w:p w14:paraId="26F803B8" w14:textId="0520237D" w:rsidR="008949AD" w:rsidRDefault="008949AD" w:rsidP="008949AD">
      <w:pPr>
        <w:widowControl w:val="0"/>
        <w:spacing w:line="240" w:lineRule="auto"/>
      </w:pPr>
      <w:r>
        <w:t xml:space="preserve">8. Faculty members must not reveal matters related in explicit confidence by a student, except as required by law or university policy. Personal matters relating to a student must not be revealed by faculty members except to persons entitled to such information by law or university policies. Faculty members may, however, report their assessment of a student's academic performance and ability to persons making legitimate inquiry provided such disclosure is in accordance with the Family Educational Rights and Privacy Act ("FERPA"). </w:t>
      </w:r>
    </w:p>
    <w:p w14:paraId="4113C857" w14:textId="26C3A1A4" w:rsidR="008949AD" w:rsidRPr="008949AD" w:rsidRDefault="008949AD" w:rsidP="008949AD">
      <w:pPr>
        <w:keepNext/>
        <w:keepLines/>
        <w:spacing w:line="240" w:lineRule="auto"/>
      </w:pPr>
      <w:r w:rsidRPr="008949AD">
        <w:rPr>
          <w:b/>
          <w:i/>
        </w:rPr>
        <w:lastRenderedPageBreak/>
        <w:t>Student Responsibilities (From University of Utah student handbook)</w:t>
      </w:r>
    </w:p>
    <w:p w14:paraId="36AC62FC" w14:textId="3A1CCF4B" w:rsidR="008949AD" w:rsidRDefault="008949AD" w:rsidP="008949AD">
      <w:pPr>
        <w:keepNext/>
        <w:keepLines/>
        <w:spacing w:line="240" w:lineRule="auto"/>
      </w:pPr>
      <w:r>
        <w:t>Students are expected to follow the Code of Student Rights and Responsibilities (“Student Code”) as delineated in the University of Utah Policies and Procedures Manual (http://www.admin.utah.edu/ppmanual/8/8-10.html).</w:t>
      </w:r>
    </w:p>
    <w:p w14:paraId="4C1B89B1" w14:textId="7E494B5B" w:rsidR="008949AD" w:rsidRDefault="008949AD" w:rsidP="008949AD">
      <w:pPr>
        <w:keepNext/>
        <w:keepLines/>
        <w:spacing w:line="240" w:lineRule="auto"/>
      </w:pPr>
      <w:r>
        <w:t xml:space="preserve">1. Students are responsible for satisfying the entire range of academic objectives, requirements and prerequisites as defined by the instructor.  </w:t>
      </w:r>
    </w:p>
    <w:p w14:paraId="1FDC0B4D" w14:textId="5CDCDD77" w:rsidR="008949AD" w:rsidRDefault="008949AD" w:rsidP="008949AD">
      <w:pPr>
        <w:keepNext/>
        <w:keepLines/>
        <w:spacing w:line="240" w:lineRule="auto"/>
      </w:pPr>
      <w:r>
        <w:t xml:space="preserve">2. The University expects regular attendance at all class meetings. If you are absent from class to participate in officially sanctioned University activities, religious obligations, or with instructor's approval, you will be permitted to make up assignments and examinations. </w:t>
      </w:r>
    </w:p>
    <w:p w14:paraId="3AE901EA" w14:textId="1ADED0FF" w:rsidR="008949AD" w:rsidRDefault="008949AD" w:rsidP="008949AD">
      <w:pPr>
        <w:keepNext/>
        <w:keepLines/>
        <w:spacing w:line="240" w:lineRule="auto"/>
      </w:pPr>
      <w:r>
        <w:t xml:space="preserve">3. In order to ensure that the highest standards of academic conduct are promoted and supported at the University, students must adhere to generally accepted standards of academic honesty, including but not limited to refraining from cheating, plagiarizing, research misconduct, misrepresenting one's work, and/or </w:t>
      </w:r>
      <w:r w:rsidR="0073761E">
        <w:t>inappropriate conduct.</w:t>
      </w:r>
    </w:p>
    <w:p w14:paraId="76222FF3" w14:textId="107F0B33" w:rsidR="008949AD" w:rsidRDefault="008949AD" w:rsidP="008949AD">
      <w:pPr>
        <w:keepNext/>
        <w:keepLines/>
        <w:spacing w:line="240" w:lineRule="auto"/>
      </w:pPr>
      <w:r w:rsidRPr="008949AD">
        <w:rPr>
          <w:b/>
          <w:i/>
        </w:rPr>
        <w:t>Wellness statement</w:t>
      </w:r>
      <w:r>
        <w:br/>
        <w:t xml:space="preserve">Personal concerns such as stress, anxiety, relationship difficulties, depression, cross-cultural differences, etc., can interfere with a student’s ability to succeed and thrive at the University of Utah. For helpful resources, contact the Center for Student Wellness: </w:t>
      </w:r>
      <w:hyperlink r:id="rId18" w:history="1">
        <w:r w:rsidRPr="008949AD">
          <w:rPr>
            <w:rStyle w:val="Hyperlink"/>
          </w:rPr>
          <w:t>www.wellness.utah.edu</w:t>
        </w:r>
      </w:hyperlink>
      <w:r>
        <w:t xml:space="preserve"> or 801-581-7776.</w:t>
      </w:r>
    </w:p>
    <w:p w14:paraId="60A0861F" w14:textId="09E646C6" w:rsidR="008949AD" w:rsidRPr="008949AD" w:rsidRDefault="008949AD" w:rsidP="008949AD">
      <w:pPr>
        <w:keepNext/>
        <w:keepLines/>
        <w:spacing w:after="0" w:line="240" w:lineRule="auto"/>
        <w:rPr>
          <w:b/>
          <w:i/>
        </w:rPr>
      </w:pPr>
      <w:r w:rsidRPr="008949AD">
        <w:rPr>
          <w:b/>
          <w:i/>
        </w:rPr>
        <w:t>Veterans Center</w:t>
      </w:r>
    </w:p>
    <w:p w14:paraId="65FA9C12" w14:textId="48E94661" w:rsidR="008949AD" w:rsidRDefault="008949AD" w:rsidP="00686189">
      <w:pPr>
        <w:keepNext/>
        <w:keepLines/>
        <w:spacing w:line="240" w:lineRule="auto"/>
      </w:pPr>
      <w:r>
        <w:t xml:space="preserve">The University of Utah has a Veterans Support Center on campus. They are located in Room </w:t>
      </w:r>
      <w:r w:rsidR="00686189">
        <w:t>418</w:t>
      </w:r>
      <w:r>
        <w:t xml:space="preserve"> in the </w:t>
      </w:r>
      <w:proofErr w:type="spellStart"/>
      <w:r>
        <w:t>Opli</w:t>
      </w:r>
      <w:r w:rsidR="00686189">
        <w:t>n</w:t>
      </w:r>
      <w:proofErr w:type="spellEnd"/>
      <w:r w:rsidR="00686189">
        <w:t xml:space="preserve"> Union Building. Browse here for more information: </w:t>
      </w:r>
      <w:hyperlink r:id="rId19" w:history="1">
        <w:r w:rsidR="00686189" w:rsidRPr="00686189">
          <w:rPr>
            <w:rStyle w:val="Hyperlink"/>
          </w:rPr>
          <w:t>https://veteranscenter.utah.edu/</w:t>
        </w:r>
      </w:hyperlink>
      <w:r w:rsidR="00686189">
        <w:t xml:space="preserve">; phone 801-587-7722; email: </w:t>
      </w:r>
      <w:hyperlink r:id="rId20" w:history="1">
        <w:r w:rsidR="00686189" w:rsidRPr="00686189">
          <w:rPr>
            <w:rStyle w:val="Hyperlink"/>
          </w:rPr>
          <w:t>vetcenter@utah.edu</w:t>
        </w:r>
      </w:hyperlink>
      <w:r w:rsidR="00686189">
        <w:t>.</w:t>
      </w:r>
    </w:p>
    <w:p w14:paraId="5A424557" w14:textId="1FF8B6F9" w:rsidR="008949AD" w:rsidRPr="00686189" w:rsidRDefault="008949AD" w:rsidP="00686189">
      <w:pPr>
        <w:keepNext/>
        <w:keepLines/>
        <w:spacing w:after="0" w:line="240" w:lineRule="auto"/>
        <w:rPr>
          <w:b/>
          <w:i/>
        </w:rPr>
      </w:pPr>
      <w:r w:rsidRPr="00686189">
        <w:rPr>
          <w:b/>
          <w:i/>
        </w:rPr>
        <w:t>LGBT Resource</w:t>
      </w:r>
      <w:r w:rsidR="00686189" w:rsidRPr="00686189">
        <w:rPr>
          <w:b/>
          <w:i/>
        </w:rPr>
        <w:t xml:space="preserve"> Center</w:t>
      </w:r>
    </w:p>
    <w:p w14:paraId="1266FD1F" w14:textId="01E90061" w:rsidR="008949AD" w:rsidRDefault="008949AD" w:rsidP="00686189">
      <w:pPr>
        <w:keepNext/>
        <w:keepLines/>
        <w:spacing w:line="240" w:lineRule="auto"/>
      </w:pPr>
      <w:r>
        <w:t xml:space="preserve">Please let the instructor know if there is anything she can do to make the classroom environment more welcoming and respectful. Additionally, please recognize that the University of Utah has an LGBT Resource Center in campus. They are located in Room 409 in the </w:t>
      </w:r>
      <w:proofErr w:type="spellStart"/>
      <w:r>
        <w:t>Oplin</w:t>
      </w:r>
      <w:proofErr w:type="spellEnd"/>
      <w:r>
        <w:t xml:space="preserve"> Union Building. Hours: Monday – Friday, 8:00 am – 5:00 pm. Visit their website to find more about the support they can offer, a list of events through the center, and </w:t>
      </w:r>
      <w:r w:rsidR="00686189">
        <w:t>links to additional resources:</w:t>
      </w:r>
      <w:r w:rsidR="00AF2559">
        <w:t xml:space="preserve"> </w:t>
      </w:r>
      <w:hyperlink r:id="rId21" w:history="1">
        <w:r w:rsidR="00686189" w:rsidRPr="00686189">
          <w:rPr>
            <w:rStyle w:val="Hyperlink"/>
          </w:rPr>
          <w:t>http:/lgbt.utah.edu/</w:t>
        </w:r>
      </w:hyperlink>
      <w:r w:rsidR="00686189" w:rsidRPr="00686189">
        <w:t xml:space="preserve"> </w:t>
      </w:r>
    </w:p>
    <w:p w14:paraId="14095094" w14:textId="67518702" w:rsidR="008949AD" w:rsidRPr="00686189" w:rsidRDefault="008949AD" w:rsidP="00686189">
      <w:pPr>
        <w:keepNext/>
        <w:keepLines/>
        <w:spacing w:after="0" w:line="240" w:lineRule="auto"/>
        <w:rPr>
          <w:b/>
          <w:i/>
        </w:rPr>
      </w:pPr>
      <w:r w:rsidRPr="00686189">
        <w:rPr>
          <w:b/>
          <w:i/>
        </w:rPr>
        <w:t>Learners of English as</w:t>
      </w:r>
      <w:r w:rsidR="00686189" w:rsidRPr="00686189">
        <w:rPr>
          <w:b/>
          <w:i/>
        </w:rPr>
        <w:t xml:space="preserve"> an Additional Second Language</w:t>
      </w:r>
    </w:p>
    <w:p w14:paraId="4464E7BA" w14:textId="592E4DE7" w:rsidR="008949AD" w:rsidRDefault="008949AD" w:rsidP="008949AD">
      <w:pPr>
        <w:keepNext/>
        <w:keepLines/>
        <w:spacing w:line="240" w:lineRule="auto"/>
      </w:pPr>
      <w:r>
        <w:t>If you are an English language learner, please be aware of several resources on campus that will support you with your language development and writing. These resources include: the Department of Linguistics EAS Program (http://linguistics.utah.edu/eas-program/index.php), the Graduate Writing Center, and the English Language Institute</w:t>
      </w:r>
      <w:r w:rsidR="00686189">
        <w:t xml:space="preserve">. Browse here for more information: </w:t>
      </w:r>
      <w:hyperlink r:id="rId22" w:history="1">
        <w:r w:rsidR="00686189" w:rsidRPr="00686189">
          <w:rPr>
            <w:rStyle w:val="Hyperlink"/>
          </w:rPr>
          <w:t>https://continue.utah.edu/eli</w:t>
        </w:r>
      </w:hyperlink>
      <w:r>
        <w:t xml:space="preserve">. </w:t>
      </w:r>
    </w:p>
    <w:sectPr w:rsidR="008949AD" w:rsidSect="0068618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Arial"/>
    <w:panose1 w:val="020B0604020202020204"/>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526"/>
    <w:multiLevelType w:val="multilevel"/>
    <w:tmpl w:val="ED60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1101D"/>
    <w:multiLevelType w:val="multilevel"/>
    <w:tmpl w:val="98E0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931AA"/>
    <w:multiLevelType w:val="hybridMultilevel"/>
    <w:tmpl w:val="2BF24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B17DC"/>
    <w:multiLevelType w:val="hybridMultilevel"/>
    <w:tmpl w:val="17E4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vier Hernandez">
    <w15:presenceInfo w15:providerId="None" w15:userId="Javier Herna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trackRevisions/>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FEB40AD-54C9-4EDA-999E-962494A9E741}"/>
    <w:docVar w:name="dgnword-eventsink" w:val="743392960"/>
  </w:docVars>
  <w:rsids>
    <w:rsidRoot w:val="00E202A0"/>
    <w:rsid w:val="000128C8"/>
    <w:rsid w:val="00037CC5"/>
    <w:rsid w:val="000430AE"/>
    <w:rsid w:val="00055E6E"/>
    <w:rsid w:val="00056385"/>
    <w:rsid w:val="00065245"/>
    <w:rsid w:val="00096395"/>
    <w:rsid w:val="000A750E"/>
    <w:rsid w:val="000B486F"/>
    <w:rsid w:val="000C4D49"/>
    <w:rsid w:val="000F2ECD"/>
    <w:rsid w:val="00127AFF"/>
    <w:rsid w:val="00131044"/>
    <w:rsid w:val="001375DE"/>
    <w:rsid w:val="00153D38"/>
    <w:rsid w:val="00173ADE"/>
    <w:rsid w:val="0018238F"/>
    <w:rsid w:val="001878D1"/>
    <w:rsid w:val="00191ADE"/>
    <w:rsid w:val="0019714D"/>
    <w:rsid w:val="001C5991"/>
    <w:rsid w:val="001F351A"/>
    <w:rsid w:val="001F796D"/>
    <w:rsid w:val="002031F8"/>
    <w:rsid w:val="002261E1"/>
    <w:rsid w:val="00232E5F"/>
    <w:rsid w:val="00235E76"/>
    <w:rsid w:val="00236EBF"/>
    <w:rsid w:val="00242CB9"/>
    <w:rsid w:val="00271FAF"/>
    <w:rsid w:val="0028382A"/>
    <w:rsid w:val="0028454B"/>
    <w:rsid w:val="002911B7"/>
    <w:rsid w:val="002A1414"/>
    <w:rsid w:val="002D0DE5"/>
    <w:rsid w:val="00312D36"/>
    <w:rsid w:val="00315ED2"/>
    <w:rsid w:val="003851C4"/>
    <w:rsid w:val="003A6039"/>
    <w:rsid w:val="003B21AB"/>
    <w:rsid w:val="003D74DD"/>
    <w:rsid w:val="003E0C1A"/>
    <w:rsid w:val="003E66BC"/>
    <w:rsid w:val="003F4877"/>
    <w:rsid w:val="00414260"/>
    <w:rsid w:val="00417D53"/>
    <w:rsid w:val="0042534D"/>
    <w:rsid w:val="00487B7F"/>
    <w:rsid w:val="004A6A76"/>
    <w:rsid w:val="004D17E9"/>
    <w:rsid w:val="00506FE3"/>
    <w:rsid w:val="0053765F"/>
    <w:rsid w:val="00581C04"/>
    <w:rsid w:val="005839DF"/>
    <w:rsid w:val="005840A0"/>
    <w:rsid w:val="005A1AF9"/>
    <w:rsid w:val="005A5E6D"/>
    <w:rsid w:val="005B0ED1"/>
    <w:rsid w:val="005E2FD4"/>
    <w:rsid w:val="00632E1D"/>
    <w:rsid w:val="0063453E"/>
    <w:rsid w:val="00640FD6"/>
    <w:rsid w:val="0064360C"/>
    <w:rsid w:val="00686189"/>
    <w:rsid w:val="0070460E"/>
    <w:rsid w:val="00705FD2"/>
    <w:rsid w:val="00711A73"/>
    <w:rsid w:val="007222B8"/>
    <w:rsid w:val="0073761E"/>
    <w:rsid w:val="00742C48"/>
    <w:rsid w:val="007459A6"/>
    <w:rsid w:val="007515ED"/>
    <w:rsid w:val="00765F8F"/>
    <w:rsid w:val="00770989"/>
    <w:rsid w:val="007A30A1"/>
    <w:rsid w:val="007B3774"/>
    <w:rsid w:val="007E7651"/>
    <w:rsid w:val="008348DD"/>
    <w:rsid w:val="008425C3"/>
    <w:rsid w:val="0084770B"/>
    <w:rsid w:val="00863D69"/>
    <w:rsid w:val="008813F2"/>
    <w:rsid w:val="008949AD"/>
    <w:rsid w:val="008A66DC"/>
    <w:rsid w:val="008E075F"/>
    <w:rsid w:val="008E11DF"/>
    <w:rsid w:val="008F0500"/>
    <w:rsid w:val="008F4222"/>
    <w:rsid w:val="00910882"/>
    <w:rsid w:val="009428FB"/>
    <w:rsid w:val="00964252"/>
    <w:rsid w:val="00983F6D"/>
    <w:rsid w:val="009B5649"/>
    <w:rsid w:val="009B6DFC"/>
    <w:rsid w:val="009B6E89"/>
    <w:rsid w:val="009D42A1"/>
    <w:rsid w:val="00A25E44"/>
    <w:rsid w:val="00A6337D"/>
    <w:rsid w:val="00A80DF7"/>
    <w:rsid w:val="00A91DA5"/>
    <w:rsid w:val="00AE746D"/>
    <w:rsid w:val="00AE76C0"/>
    <w:rsid w:val="00AF2559"/>
    <w:rsid w:val="00B15C70"/>
    <w:rsid w:val="00B37EC0"/>
    <w:rsid w:val="00B418A5"/>
    <w:rsid w:val="00B47B6C"/>
    <w:rsid w:val="00B65ACA"/>
    <w:rsid w:val="00B66735"/>
    <w:rsid w:val="00B95E6D"/>
    <w:rsid w:val="00BB193C"/>
    <w:rsid w:val="00BB7498"/>
    <w:rsid w:val="00BE21FE"/>
    <w:rsid w:val="00C25CA5"/>
    <w:rsid w:val="00C403B4"/>
    <w:rsid w:val="00C62514"/>
    <w:rsid w:val="00C64F46"/>
    <w:rsid w:val="00C708A0"/>
    <w:rsid w:val="00C71354"/>
    <w:rsid w:val="00C8557E"/>
    <w:rsid w:val="00C93278"/>
    <w:rsid w:val="00CB2833"/>
    <w:rsid w:val="00CC383C"/>
    <w:rsid w:val="00D22AAA"/>
    <w:rsid w:val="00D258D7"/>
    <w:rsid w:val="00D35DC4"/>
    <w:rsid w:val="00D70137"/>
    <w:rsid w:val="00D73CBB"/>
    <w:rsid w:val="00D92B07"/>
    <w:rsid w:val="00D95307"/>
    <w:rsid w:val="00DE487C"/>
    <w:rsid w:val="00DF498D"/>
    <w:rsid w:val="00E202A0"/>
    <w:rsid w:val="00EA4325"/>
    <w:rsid w:val="00EB3189"/>
    <w:rsid w:val="00EE294B"/>
    <w:rsid w:val="00EF443A"/>
    <w:rsid w:val="00F47400"/>
    <w:rsid w:val="00FA5F34"/>
    <w:rsid w:val="00FD6489"/>
    <w:rsid w:val="00FF4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2CDA"/>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6A76"/>
  </w:style>
  <w:style w:type="paragraph" w:styleId="Heading1">
    <w:name w:val="heading 1"/>
    <w:basedOn w:val="Normal"/>
    <w:next w:val="Normal"/>
    <w:link w:val="Heading1Char"/>
    <w:uiPriority w:val="9"/>
    <w:qFormat/>
    <w:rsid w:val="004A6A7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4A6A7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A6A7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A6A7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A6A7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A6A7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A6A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A76"/>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4A6A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2A0"/>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4A6A76"/>
    <w:rPr>
      <w:b/>
      <w:bCs/>
    </w:rPr>
  </w:style>
  <w:style w:type="character" w:styleId="Hyperlink">
    <w:name w:val="Hyperlink"/>
    <w:basedOn w:val="DefaultParagraphFont"/>
    <w:uiPriority w:val="99"/>
    <w:unhideWhenUsed/>
    <w:rsid w:val="00E202A0"/>
    <w:rPr>
      <w:color w:val="0000FF"/>
      <w:u w:val="single"/>
    </w:rPr>
  </w:style>
  <w:style w:type="paragraph" w:styleId="Title">
    <w:name w:val="Title"/>
    <w:basedOn w:val="Normal"/>
    <w:next w:val="Normal"/>
    <w:link w:val="TitleChar"/>
    <w:uiPriority w:val="10"/>
    <w:qFormat/>
    <w:rsid w:val="004A6A7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6A7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4A6A76"/>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4A6A76"/>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A6A76"/>
    <w:rPr>
      <w:rFonts w:asciiTheme="majorHAnsi" w:eastAsiaTheme="majorEastAsia" w:hAnsiTheme="majorHAnsi" w:cstheme="majorBidi"/>
      <w:i/>
      <w:iCs/>
      <w:color w:val="5B9BD5" w:themeColor="accent1"/>
      <w:spacing w:val="15"/>
      <w:sz w:val="24"/>
      <w:szCs w:val="24"/>
    </w:rPr>
  </w:style>
  <w:style w:type="paragraph" w:customStyle="1" w:styleId="PersonalName">
    <w:name w:val="Personal Name"/>
    <w:basedOn w:val="Title"/>
    <w:rsid w:val="004A6A76"/>
    <w:rPr>
      <w:b/>
      <w:caps/>
      <w:color w:val="000000"/>
      <w:sz w:val="28"/>
      <w:szCs w:val="28"/>
    </w:rPr>
  </w:style>
  <w:style w:type="character" w:customStyle="1" w:styleId="Heading2Char">
    <w:name w:val="Heading 2 Char"/>
    <w:basedOn w:val="DefaultParagraphFont"/>
    <w:link w:val="Heading2"/>
    <w:uiPriority w:val="9"/>
    <w:semiHidden/>
    <w:rsid w:val="004A6A7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A6A7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A6A76"/>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A6A76"/>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A6A76"/>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A6A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A6A76"/>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4A6A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A6A76"/>
    <w:pPr>
      <w:spacing w:line="240" w:lineRule="auto"/>
    </w:pPr>
    <w:rPr>
      <w:b/>
      <w:bCs/>
      <w:color w:val="5B9BD5" w:themeColor="accent1"/>
      <w:sz w:val="18"/>
      <w:szCs w:val="18"/>
    </w:rPr>
  </w:style>
  <w:style w:type="character" w:styleId="Emphasis">
    <w:name w:val="Emphasis"/>
    <w:basedOn w:val="DefaultParagraphFont"/>
    <w:uiPriority w:val="20"/>
    <w:qFormat/>
    <w:rsid w:val="004A6A76"/>
    <w:rPr>
      <w:i/>
      <w:iCs/>
    </w:rPr>
  </w:style>
  <w:style w:type="paragraph" w:styleId="NoSpacing">
    <w:name w:val="No Spacing"/>
    <w:link w:val="NoSpacingChar"/>
    <w:uiPriority w:val="1"/>
    <w:qFormat/>
    <w:rsid w:val="004A6A76"/>
    <w:pPr>
      <w:spacing w:after="0" w:line="240" w:lineRule="auto"/>
    </w:pPr>
  </w:style>
  <w:style w:type="character" w:customStyle="1" w:styleId="NoSpacingChar">
    <w:name w:val="No Spacing Char"/>
    <w:basedOn w:val="DefaultParagraphFont"/>
    <w:link w:val="NoSpacing"/>
    <w:uiPriority w:val="1"/>
    <w:rsid w:val="004A6A76"/>
  </w:style>
  <w:style w:type="paragraph" w:styleId="ListParagraph">
    <w:name w:val="List Paragraph"/>
    <w:basedOn w:val="Normal"/>
    <w:uiPriority w:val="34"/>
    <w:qFormat/>
    <w:rsid w:val="004A6A76"/>
    <w:pPr>
      <w:ind w:left="720"/>
      <w:contextualSpacing/>
    </w:pPr>
  </w:style>
  <w:style w:type="paragraph" w:styleId="Quote">
    <w:name w:val="Quote"/>
    <w:basedOn w:val="Normal"/>
    <w:next w:val="Normal"/>
    <w:link w:val="QuoteChar"/>
    <w:uiPriority w:val="29"/>
    <w:qFormat/>
    <w:rsid w:val="004A6A76"/>
    <w:rPr>
      <w:i/>
      <w:iCs/>
      <w:color w:val="000000" w:themeColor="text1"/>
    </w:rPr>
  </w:style>
  <w:style w:type="character" w:customStyle="1" w:styleId="QuoteChar">
    <w:name w:val="Quote Char"/>
    <w:basedOn w:val="DefaultParagraphFont"/>
    <w:link w:val="Quote"/>
    <w:uiPriority w:val="29"/>
    <w:rsid w:val="004A6A76"/>
    <w:rPr>
      <w:i/>
      <w:iCs/>
      <w:color w:val="000000" w:themeColor="text1"/>
    </w:rPr>
  </w:style>
  <w:style w:type="paragraph" w:styleId="IntenseQuote">
    <w:name w:val="Intense Quote"/>
    <w:basedOn w:val="Normal"/>
    <w:next w:val="Normal"/>
    <w:link w:val="IntenseQuoteChar"/>
    <w:uiPriority w:val="30"/>
    <w:qFormat/>
    <w:rsid w:val="004A6A76"/>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4A6A76"/>
    <w:rPr>
      <w:b/>
      <w:bCs/>
      <w:i/>
      <w:iCs/>
      <w:color w:val="5B9BD5" w:themeColor="accent1"/>
    </w:rPr>
  </w:style>
  <w:style w:type="character" w:styleId="SubtleEmphasis">
    <w:name w:val="Subtle Emphasis"/>
    <w:basedOn w:val="DefaultParagraphFont"/>
    <w:uiPriority w:val="19"/>
    <w:qFormat/>
    <w:rsid w:val="004A6A76"/>
    <w:rPr>
      <w:i/>
      <w:iCs/>
      <w:color w:val="808080" w:themeColor="text1" w:themeTint="7F"/>
    </w:rPr>
  </w:style>
  <w:style w:type="character" w:styleId="IntenseEmphasis">
    <w:name w:val="Intense Emphasis"/>
    <w:basedOn w:val="DefaultParagraphFont"/>
    <w:uiPriority w:val="21"/>
    <w:qFormat/>
    <w:rsid w:val="004A6A76"/>
    <w:rPr>
      <w:b/>
      <w:bCs/>
      <w:i/>
      <w:iCs/>
      <w:color w:val="5B9BD5" w:themeColor="accent1"/>
    </w:rPr>
  </w:style>
  <w:style w:type="character" w:styleId="SubtleReference">
    <w:name w:val="Subtle Reference"/>
    <w:basedOn w:val="DefaultParagraphFont"/>
    <w:uiPriority w:val="31"/>
    <w:qFormat/>
    <w:rsid w:val="004A6A76"/>
    <w:rPr>
      <w:smallCaps/>
      <w:color w:val="ED7D31" w:themeColor="accent2"/>
      <w:u w:val="single"/>
    </w:rPr>
  </w:style>
  <w:style w:type="character" w:styleId="IntenseReference">
    <w:name w:val="Intense Reference"/>
    <w:basedOn w:val="DefaultParagraphFont"/>
    <w:uiPriority w:val="32"/>
    <w:qFormat/>
    <w:rsid w:val="004A6A76"/>
    <w:rPr>
      <w:b/>
      <w:bCs/>
      <w:smallCaps/>
      <w:color w:val="ED7D31" w:themeColor="accent2"/>
      <w:spacing w:val="5"/>
      <w:u w:val="single"/>
    </w:rPr>
  </w:style>
  <w:style w:type="character" w:styleId="BookTitle">
    <w:name w:val="Book Title"/>
    <w:basedOn w:val="DefaultParagraphFont"/>
    <w:uiPriority w:val="33"/>
    <w:qFormat/>
    <w:rsid w:val="004A6A76"/>
    <w:rPr>
      <w:b/>
      <w:bCs/>
      <w:smallCaps/>
      <w:spacing w:val="5"/>
    </w:rPr>
  </w:style>
  <w:style w:type="paragraph" w:styleId="TOCHeading">
    <w:name w:val="TOC Heading"/>
    <w:basedOn w:val="Heading1"/>
    <w:next w:val="Normal"/>
    <w:uiPriority w:val="39"/>
    <w:semiHidden/>
    <w:unhideWhenUsed/>
    <w:qFormat/>
    <w:rsid w:val="004A6A76"/>
    <w:pPr>
      <w:outlineLvl w:val="9"/>
    </w:pPr>
  </w:style>
  <w:style w:type="table" w:styleId="TableGrid">
    <w:name w:val="Table Grid"/>
    <w:basedOn w:val="TableNormal"/>
    <w:uiPriority w:val="39"/>
    <w:rsid w:val="00983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487B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F351A"/>
    <w:rPr>
      <w:color w:val="954F72" w:themeColor="followedHyperlink"/>
      <w:u w:val="single"/>
    </w:rPr>
  </w:style>
  <w:style w:type="character" w:styleId="CommentReference">
    <w:name w:val="annotation reference"/>
    <w:basedOn w:val="DefaultParagraphFont"/>
    <w:uiPriority w:val="99"/>
    <w:semiHidden/>
    <w:unhideWhenUsed/>
    <w:rsid w:val="008A66DC"/>
    <w:rPr>
      <w:sz w:val="16"/>
      <w:szCs w:val="16"/>
    </w:rPr>
  </w:style>
  <w:style w:type="paragraph" w:styleId="CommentText">
    <w:name w:val="annotation text"/>
    <w:basedOn w:val="Normal"/>
    <w:link w:val="CommentTextChar"/>
    <w:uiPriority w:val="99"/>
    <w:semiHidden/>
    <w:unhideWhenUsed/>
    <w:rsid w:val="008A66DC"/>
    <w:pPr>
      <w:spacing w:line="240" w:lineRule="auto"/>
    </w:pPr>
    <w:rPr>
      <w:sz w:val="20"/>
      <w:szCs w:val="20"/>
    </w:rPr>
  </w:style>
  <w:style w:type="character" w:customStyle="1" w:styleId="CommentTextChar">
    <w:name w:val="Comment Text Char"/>
    <w:basedOn w:val="DefaultParagraphFont"/>
    <w:link w:val="CommentText"/>
    <w:uiPriority w:val="99"/>
    <w:semiHidden/>
    <w:rsid w:val="008A66DC"/>
    <w:rPr>
      <w:sz w:val="20"/>
      <w:szCs w:val="20"/>
    </w:rPr>
  </w:style>
  <w:style w:type="paragraph" w:styleId="CommentSubject">
    <w:name w:val="annotation subject"/>
    <w:basedOn w:val="CommentText"/>
    <w:next w:val="CommentText"/>
    <w:link w:val="CommentSubjectChar"/>
    <w:uiPriority w:val="99"/>
    <w:semiHidden/>
    <w:unhideWhenUsed/>
    <w:rsid w:val="008A66DC"/>
    <w:rPr>
      <w:b/>
      <w:bCs/>
    </w:rPr>
  </w:style>
  <w:style w:type="character" w:customStyle="1" w:styleId="CommentSubjectChar">
    <w:name w:val="Comment Subject Char"/>
    <w:basedOn w:val="CommentTextChar"/>
    <w:link w:val="CommentSubject"/>
    <w:uiPriority w:val="99"/>
    <w:semiHidden/>
    <w:rsid w:val="008A66DC"/>
    <w:rPr>
      <w:b/>
      <w:bCs/>
      <w:sz w:val="20"/>
      <w:szCs w:val="20"/>
    </w:rPr>
  </w:style>
  <w:style w:type="paragraph" w:styleId="BalloonText">
    <w:name w:val="Balloon Text"/>
    <w:basedOn w:val="Normal"/>
    <w:link w:val="BalloonTextChar"/>
    <w:uiPriority w:val="99"/>
    <w:semiHidden/>
    <w:unhideWhenUsed/>
    <w:rsid w:val="008A6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6DC"/>
    <w:rPr>
      <w:rFonts w:ascii="Segoe UI" w:hAnsi="Segoe UI" w:cs="Segoe UI"/>
      <w:sz w:val="18"/>
      <w:szCs w:val="18"/>
    </w:rPr>
  </w:style>
  <w:style w:type="paragraph" w:styleId="Revision">
    <w:name w:val="Revision"/>
    <w:hidden/>
    <w:uiPriority w:val="99"/>
    <w:semiHidden/>
    <w:rsid w:val="00B667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8724">
      <w:bodyDiv w:val="1"/>
      <w:marLeft w:val="0"/>
      <w:marRight w:val="0"/>
      <w:marTop w:val="0"/>
      <w:marBottom w:val="0"/>
      <w:divBdr>
        <w:top w:val="none" w:sz="0" w:space="0" w:color="auto"/>
        <w:left w:val="none" w:sz="0" w:space="0" w:color="auto"/>
        <w:bottom w:val="none" w:sz="0" w:space="0" w:color="auto"/>
        <w:right w:val="none" w:sz="0" w:space="0" w:color="auto"/>
      </w:divBdr>
      <w:divsChild>
        <w:div w:id="2117554238">
          <w:marLeft w:val="0"/>
          <w:marRight w:val="0"/>
          <w:marTop w:val="0"/>
          <w:marBottom w:val="150"/>
          <w:divBdr>
            <w:top w:val="none" w:sz="0" w:space="0" w:color="auto"/>
            <w:left w:val="none" w:sz="0" w:space="0" w:color="auto"/>
            <w:bottom w:val="none" w:sz="0" w:space="0" w:color="auto"/>
            <w:right w:val="none" w:sz="0" w:space="0" w:color="auto"/>
          </w:divBdr>
          <w:divsChild>
            <w:div w:id="369065486">
              <w:marLeft w:val="0"/>
              <w:marRight w:val="0"/>
              <w:marTop w:val="0"/>
              <w:marBottom w:val="0"/>
              <w:divBdr>
                <w:top w:val="none" w:sz="0" w:space="0" w:color="auto"/>
                <w:left w:val="none" w:sz="0" w:space="0" w:color="auto"/>
                <w:bottom w:val="none" w:sz="0" w:space="0" w:color="auto"/>
                <w:right w:val="none" w:sz="0" w:space="0" w:color="auto"/>
              </w:divBdr>
              <w:divsChild>
                <w:div w:id="546602917">
                  <w:marLeft w:val="0"/>
                  <w:marRight w:val="0"/>
                  <w:marTop w:val="0"/>
                  <w:marBottom w:val="0"/>
                  <w:divBdr>
                    <w:top w:val="none" w:sz="0" w:space="0" w:color="auto"/>
                    <w:left w:val="none" w:sz="0" w:space="0" w:color="auto"/>
                    <w:bottom w:val="none" w:sz="0" w:space="0" w:color="auto"/>
                    <w:right w:val="none" w:sz="0" w:space="0" w:color="auto"/>
                  </w:divBdr>
                  <w:divsChild>
                    <w:div w:id="1729068635">
                      <w:marLeft w:val="0"/>
                      <w:marRight w:val="0"/>
                      <w:marTop w:val="0"/>
                      <w:marBottom w:val="0"/>
                      <w:divBdr>
                        <w:top w:val="none" w:sz="0" w:space="0" w:color="auto"/>
                        <w:left w:val="none" w:sz="0" w:space="0" w:color="auto"/>
                        <w:bottom w:val="none" w:sz="0" w:space="0" w:color="auto"/>
                        <w:right w:val="none" w:sz="0" w:space="0" w:color="auto"/>
                      </w:divBdr>
                      <w:divsChild>
                        <w:div w:id="1047726010">
                          <w:marLeft w:val="0"/>
                          <w:marRight w:val="0"/>
                          <w:marTop w:val="0"/>
                          <w:marBottom w:val="0"/>
                          <w:divBdr>
                            <w:top w:val="none" w:sz="0" w:space="0" w:color="auto"/>
                            <w:left w:val="none" w:sz="0" w:space="0" w:color="auto"/>
                            <w:bottom w:val="none" w:sz="0" w:space="0" w:color="auto"/>
                            <w:right w:val="none" w:sz="0" w:space="0" w:color="auto"/>
                          </w:divBdr>
                          <w:divsChild>
                            <w:div w:id="937100934">
                              <w:marLeft w:val="0"/>
                              <w:marRight w:val="0"/>
                              <w:marTop w:val="0"/>
                              <w:marBottom w:val="0"/>
                              <w:divBdr>
                                <w:top w:val="none" w:sz="0" w:space="0" w:color="auto"/>
                                <w:left w:val="none" w:sz="0" w:space="0" w:color="auto"/>
                                <w:bottom w:val="none" w:sz="0" w:space="0" w:color="auto"/>
                                <w:right w:val="none" w:sz="0" w:space="0" w:color="auto"/>
                              </w:divBdr>
                              <w:divsChild>
                                <w:div w:id="12557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057056">
      <w:bodyDiv w:val="1"/>
      <w:marLeft w:val="0"/>
      <w:marRight w:val="0"/>
      <w:marTop w:val="0"/>
      <w:marBottom w:val="0"/>
      <w:divBdr>
        <w:top w:val="none" w:sz="0" w:space="0" w:color="auto"/>
        <w:left w:val="none" w:sz="0" w:space="0" w:color="auto"/>
        <w:bottom w:val="none" w:sz="0" w:space="0" w:color="auto"/>
        <w:right w:val="none" w:sz="0" w:space="0" w:color="auto"/>
      </w:divBdr>
    </w:div>
    <w:div w:id="853768604">
      <w:bodyDiv w:val="1"/>
      <w:marLeft w:val="0"/>
      <w:marRight w:val="0"/>
      <w:marTop w:val="0"/>
      <w:marBottom w:val="0"/>
      <w:divBdr>
        <w:top w:val="none" w:sz="0" w:space="0" w:color="auto"/>
        <w:left w:val="none" w:sz="0" w:space="0" w:color="auto"/>
        <w:bottom w:val="none" w:sz="0" w:space="0" w:color="auto"/>
        <w:right w:val="none" w:sz="0" w:space="0" w:color="auto"/>
      </w:divBdr>
    </w:div>
    <w:div w:id="1328633853">
      <w:bodyDiv w:val="1"/>
      <w:marLeft w:val="0"/>
      <w:marRight w:val="0"/>
      <w:marTop w:val="0"/>
      <w:marBottom w:val="0"/>
      <w:divBdr>
        <w:top w:val="none" w:sz="0" w:space="0" w:color="auto"/>
        <w:left w:val="none" w:sz="0" w:space="0" w:color="auto"/>
        <w:bottom w:val="none" w:sz="0" w:space="0" w:color="auto"/>
        <w:right w:val="none" w:sz="0" w:space="0" w:color="auto"/>
      </w:divBdr>
    </w:div>
    <w:div w:id="1403261432">
      <w:bodyDiv w:val="1"/>
      <w:marLeft w:val="0"/>
      <w:marRight w:val="0"/>
      <w:marTop w:val="0"/>
      <w:marBottom w:val="0"/>
      <w:divBdr>
        <w:top w:val="none" w:sz="0" w:space="0" w:color="auto"/>
        <w:left w:val="none" w:sz="0" w:space="0" w:color="auto"/>
        <w:bottom w:val="none" w:sz="0" w:space="0" w:color="auto"/>
        <w:right w:val="none" w:sz="0" w:space="0" w:color="auto"/>
      </w:divBdr>
    </w:div>
    <w:div w:id="1795559361">
      <w:bodyDiv w:val="1"/>
      <w:marLeft w:val="0"/>
      <w:marRight w:val="0"/>
      <w:marTop w:val="0"/>
      <w:marBottom w:val="0"/>
      <w:divBdr>
        <w:top w:val="none" w:sz="0" w:space="0" w:color="auto"/>
        <w:left w:val="none" w:sz="0" w:space="0" w:color="auto"/>
        <w:bottom w:val="none" w:sz="0" w:space="0" w:color="auto"/>
        <w:right w:val="none" w:sz="0" w:space="0" w:color="auto"/>
      </w:divBdr>
    </w:div>
    <w:div w:id="20540339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ah.instructure.com/" TargetMode="External"/><Relationship Id="rId13" Type="http://schemas.openxmlformats.org/officeDocument/2006/relationships/hyperlink" Target="http://disability.utah.edu/" TargetMode="External"/><Relationship Id="rId18" Type="http://schemas.openxmlformats.org/officeDocument/2006/relationships/hyperlink" Target="file:///C:\Users\jennifer\AppData\Local\Microsoft\Windows\Temporary%20Internet%20Files\Content.Outlook\P7CHDFTQ\www.wellness.utah.edu" TargetMode="External"/><Relationship Id="rId3" Type="http://schemas.openxmlformats.org/officeDocument/2006/relationships/styles" Target="styles.xml"/><Relationship Id="rId21" Type="http://schemas.openxmlformats.org/officeDocument/2006/relationships/hyperlink" Target="http://lgbt.utah.edu/" TargetMode="External"/><Relationship Id="rId7" Type="http://schemas.openxmlformats.org/officeDocument/2006/relationships/hyperlink" Target="http://registrar.utah.edu/academic-calendars/index.php" TargetMode="External"/><Relationship Id="rId12" Type="http://schemas.openxmlformats.org/officeDocument/2006/relationships/hyperlink" Target="mailto:info@disability.utah.edu" TargetMode="External"/><Relationship Id="rId17" Type="http://schemas.openxmlformats.org/officeDocument/2006/relationships/hyperlink" Target="http://www.admin.utah.edu/facdev/accommodations-policy.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lt.utah.edu/" TargetMode="External"/><Relationship Id="rId20" Type="http://schemas.openxmlformats.org/officeDocument/2006/relationships/hyperlink" Target="mailto:vetcenter@utah.edu"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greenteapress.com/thinkstats2/thinkstats2.pdf"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classhelp@utah.edu" TargetMode="External"/><Relationship Id="rId23" Type="http://schemas.openxmlformats.org/officeDocument/2006/relationships/fontTable" Target="fontTable.xml"/><Relationship Id="rId10" Type="http://schemas.openxmlformats.org/officeDocument/2006/relationships/hyperlink" Target="https://cran.r-project.org/web/packages/IPSUR/vignettes/IPSUR.pdf" TargetMode="External"/><Relationship Id="rId19" Type="http://schemas.openxmlformats.org/officeDocument/2006/relationships/hyperlink" Target="https://veteranscenter.utah.edu/" TargetMode="External"/><Relationship Id="rId4" Type="http://schemas.openxmlformats.org/officeDocument/2006/relationships/settings" Target="settings.xml"/><Relationship Id="rId9" Type="http://schemas.openxmlformats.org/officeDocument/2006/relationships/hyperlink" Target="mailto:edgarjavi@gmail.com" TargetMode="External"/><Relationship Id="rId14" Type="http://schemas.openxmlformats.org/officeDocument/2006/relationships/hyperlink" Target="http://www.amia.org" TargetMode="External"/><Relationship Id="rId22" Type="http://schemas.openxmlformats.org/officeDocument/2006/relationships/hyperlink" Target="https://continue.utah.edu/e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268C4-19E3-FC48-8CC3-E3A721A2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Patterson</dc:creator>
  <cp:keywords/>
  <dc:description/>
  <cp:lastModifiedBy>Javier Hernandez</cp:lastModifiedBy>
  <cp:revision>3</cp:revision>
  <dcterms:created xsi:type="dcterms:W3CDTF">2019-12-18T21:14:00Z</dcterms:created>
  <dcterms:modified xsi:type="dcterms:W3CDTF">2019-12-18T23:27:00Z</dcterms:modified>
</cp:coreProperties>
</file>